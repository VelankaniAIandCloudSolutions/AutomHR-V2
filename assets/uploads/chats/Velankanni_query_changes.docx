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commentRangeStart w:id="0"/>
      <w:r w:rsidDel="00000000" w:rsidR="00000000" w:rsidRPr="00000000">
        <w:rPr>
          <w:b w:val="1"/>
          <w:rtl w:val="0"/>
        </w:rPr>
        <w:t xml:space="preserve">PARAMESH QUERIES: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444444"/>
          <w:sz w:val="20"/>
          <w:szCs w:val="20"/>
        </w:rPr>
      </w:pPr>
      <w:hyperlink r:id="rId7">
        <w:r w:rsidDel="00000000" w:rsidR="00000000" w:rsidRPr="00000000">
          <w:rPr>
            <w:rFonts w:ascii="Verdana" w:cs="Verdana" w:eastAsia="Verdana" w:hAnsi="Verdana"/>
            <w:color w:val="235a81"/>
            <w:sz w:val="20"/>
            <w:szCs w:val="20"/>
            <w:rtl w:val="0"/>
          </w:rPr>
          <w:t xml:space="preserve">ALTER</w:t>
        </w:r>
      </w:hyperlink>
      <w:r w:rsidDel="00000000" w:rsidR="00000000" w:rsidRPr="00000000">
        <w:rPr>
          <w:rFonts w:ascii="Verdana" w:cs="Verdana" w:eastAsia="Verdana" w:hAnsi="Verdana"/>
          <w:color w:val="444444"/>
          <w:sz w:val="20"/>
          <w:szCs w:val="20"/>
          <w:rtl w:val="0"/>
        </w:rPr>
        <w:t xml:space="preserve"> </w:t>
      </w:r>
      <w:hyperlink r:id="rId8">
        <w:r w:rsidDel="00000000" w:rsidR="00000000" w:rsidRPr="00000000">
          <w:rPr>
            <w:rFonts w:ascii="Verdana" w:cs="Verdana" w:eastAsia="Verdana" w:hAnsi="Verdana"/>
            <w:color w:val="235a81"/>
            <w:sz w:val="20"/>
            <w:szCs w:val="20"/>
            <w:rtl w:val="0"/>
          </w:rPr>
          <w:t xml:space="preserve">TABLE</w:t>
        </w:r>
      </w:hyperlink>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`dgt_roles`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ADD</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`branch_id`</w:t>
      </w:r>
      <w:r w:rsidDel="00000000" w:rsidR="00000000" w:rsidRPr="00000000">
        <w:rPr>
          <w:rFonts w:ascii="Verdana" w:cs="Verdana" w:eastAsia="Verdana" w:hAnsi="Verdana"/>
          <w:color w:val="444444"/>
          <w:sz w:val="20"/>
          <w:szCs w:val="20"/>
          <w:rtl w:val="0"/>
        </w:rPr>
        <w:t xml:space="preserve"> </w:t>
      </w:r>
      <w:hyperlink r:id="rId9">
        <w:r w:rsidDel="00000000" w:rsidR="00000000" w:rsidRPr="00000000">
          <w:rPr>
            <w:rFonts w:ascii="Verdana" w:cs="Verdana" w:eastAsia="Verdana" w:hAnsi="Verdana"/>
            <w:color w:val="235a81"/>
            <w:sz w:val="20"/>
            <w:szCs w:val="20"/>
            <w:rtl w:val="0"/>
          </w:rPr>
          <w:t xml:space="preserve">INT</w:t>
        </w:r>
      </w:hyperlink>
      <w:r w:rsidDel="00000000" w:rsidR="00000000" w:rsidRPr="00000000">
        <w:rPr>
          <w:rFonts w:ascii="Verdana" w:cs="Verdana" w:eastAsia="Verdana" w:hAnsi="Verdana"/>
          <w:color w:val="444444"/>
          <w:sz w:val="20"/>
          <w:szCs w:val="20"/>
          <w:rtl w:val="0"/>
        </w:rPr>
        <w:t xml:space="preserve"> </w:t>
      </w:r>
      <w:hyperlink r:id="rId10">
        <w:r w:rsidDel="00000000" w:rsidR="00000000" w:rsidRPr="00000000">
          <w:rPr>
            <w:rFonts w:ascii="Verdana" w:cs="Verdana" w:eastAsia="Verdana" w:hAnsi="Verdana"/>
            <w:color w:val="235a81"/>
            <w:sz w:val="20"/>
            <w:szCs w:val="20"/>
            <w:rtl w:val="0"/>
          </w:rPr>
          <w:t xml:space="preserve">NOT</w:t>
        </w:r>
      </w:hyperlink>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221199"/>
          <w:sz w:val="20"/>
          <w:szCs w:val="20"/>
          <w:rtl w:val="0"/>
        </w:rPr>
        <w:t xml:space="preserve">NULL</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AFTER</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`r_id`</w:t>
      </w:r>
      <w:r w:rsidDel="00000000" w:rsidR="00000000" w:rsidRPr="00000000">
        <w:rPr>
          <w:rFonts w:ascii="Verdana" w:cs="Verdana" w:eastAsia="Verdana" w:hAnsi="Verdana"/>
          <w:color w:val="444444"/>
          <w:sz w:val="20"/>
          <w:szCs w:val="20"/>
          <w:rtl w:val="0"/>
        </w:rPr>
        <w:t xml:space="preserve">;</w:t>
      </w:r>
    </w:p>
    <w:p w:rsidR="00000000" w:rsidDel="00000000" w:rsidP="00000000" w:rsidRDefault="00000000" w:rsidRPr="00000000" w14:paraId="00000004">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444444"/>
          <w:sz w:val="20"/>
          <w:szCs w:val="20"/>
        </w:rPr>
      </w:pPr>
      <w:hyperlink r:id="rId11">
        <w:r w:rsidDel="00000000" w:rsidR="00000000" w:rsidRPr="00000000">
          <w:rPr>
            <w:rFonts w:ascii="Verdana" w:cs="Verdana" w:eastAsia="Verdana" w:hAnsi="Verdana"/>
            <w:color w:val="235a81"/>
            <w:sz w:val="20"/>
            <w:szCs w:val="20"/>
            <w:rtl w:val="0"/>
          </w:rPr>
          <w:t xml:space="preserve">ALTER</w:t>
        </w:r>
      </w:hyperlink>
      <w:r w:rsidDel="00000000" w:rsidR="00000000" w:rsidRPr="00000000">
        <w:rPr>
          <w:rFonts w:ascii="Verdana" w:cs="Verdana" w:eastAsia="Verdana" w:hAnsi="Verdana"/>
          <w:color w:val="444444"/>
          <w:sz w:val="20"/>
          <w:szCs w:val="20"/>
          <w:rtl w:val="0"/>
        </w:rPr>
        <w:t xml:space="preserve"> </w:t>
      </w:r>
      <w:hyperlink r:id="rId12">
        <w:r w:rsidDel="00000000" w:rsidR="00000000" w:rsidRPr="00000000">
          <w:rPr>
            <w:rFonts w:ascii="Verdana" w:cs="Verdana" w:eastAsia="Verdana" w:hAnsi="Verdana"/>
            <w:color w:val="235a81"/>
            <w:sz w:val="20"/>
            <w:szCs w:val="20"/>
            <w:rtl w:val="0"/>
          </w:rPr>
          <w:t xml:space="preserve">TABLE</w:t>
        </w:r>
      </w:hyperlink>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`dgt_config`</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ADD</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`branch_id`</w:t>
      </w:r>
      <w:r w:rsidDel="00000000" w:rsidR="00000000" w:rsidRPr="00000000">
        <w:rPr>
          <w:rFonts w:ascii="Verdana" w:cs="Verdana" w:eastAsia="Verdana" w:hAnsi="Verdana"/>
          <w:color w:val="444444"/>
          <w:sz w:val="20"/>
          <w:szCs w:val="20"/>
          <w:rtl w:val="0"/>
        </w:rPr>
        <w:t xml:space="preserve"> </w:t>
      </w:r>
      <w:hyperlink r:id="rId13">
        <w:r w:rsidDel="00000000" w:rsidR="00000000" w:rsidRPr="00000000">
          <w:rPr>
            <w:rFonts w:ascii="Verdana" w:cs="Verdana" w:eastAsia="Verdana" w:hAnsi="Verdana"/>
            <w:color w:val="235a81"/>
            <w:sz w:val="20"/>
            <w:szCs w:val="20"/>
            <w:rtl w:val="0"/>
          </w:rPr>
          <w:t xml:space="preserve">INT</w:t>
        </w:r>
      </w:hyperlink>
      <w:r w:rsidDel="00000000" w:rsidR="00000000" w:rsidRPr="00000000">
        <w:rPr>
          <w:rFonts w:ascii="Verdana" w:cs="Verdana" w:eastAsia="Verdana" w:hAnsi="Verdana"/>
          <w:color w:val="444444"/>
          <w:sz w:val="20"/>
          <w:szCs w:val="20"/>
          <w:rtl w:val="0"/>
        </w:rPr>
        <w:t xml:space="preserve"> </w:t>
      </w:r>
      <w:hyperlink r:id="rId14">
        <w:r w:rsidDel="00000000" w:rsidR="00000000" w:rsidRPr="00000000">
          <w:rPr>
            <w:rFonts w:ascii="Verdana" w:cs="Verdana" w:eastAsia="Verdana" w:hAnsi="Verdana"/>
            <w:color w:val="235a81"/>
            <w:sz w:val="20"/>
            <w:szCs w:val="20"/>
            <w:rtl w:val="0"/>
          </w:rPr>
          <w:t xml:space="preserve">NOT</w:t>
        </w:r>
      </w:hyperlink>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221199"/>
          <w:sz w:val="20"/>
          <w:szCs w:val="20"/>
          <w:rtl w:val="0"/>
        </w:rPr>
        <w:t xml:space="preserve">NULL</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FIRST</w:t>
      </w:r>
      <w:r w:rsidDel="00000000" w:rsidR="00000000" w:rsidRPr="00000000">
        <w:rPr>
          <w:rFonts w:ascii="Verdana" w:cs="Verdana" w:eastAsia="Verdana" w:hAnsi="Verdana"/>
          <w:color w:val="444444"/>
          <w:sz w:val="20"/>
          <w:szCs w:val="20"/>
          <w:rtl w:val="0"/>
        </w:rPr>
        <w:t xml:space="preserve">;</w:t>
      </w:r>
    </w:p>
    <w:p w:rsidR="00000000" w:rsidDel="00000000" w:rsidP="00000000" w:rsidRDefault="00000000" w:rsidRPr="00000000" w14:paraId="00000006">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ALTER TABLE dgt_config DROP PRIMARY KEY;</w:t>
      </w:r>
    </w:p>
    <w:p w:rsidR="00000000" w:rsidDel="00000000" w:rsidP="00000000" w:rsidRDefault="00000000" w:rsidRPr="00000000" w14:paraId="00000008">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444444"/>
          <w:sz w:val="20"/>
          <w:szCs w:val="20"/>
        </w:rPr>
      </w:pPr>
      <w:hyperlink r:id="rId15">
        <w:r w:rsidDel="00000000" w:rsidR="00000000" w:rsidRPr="00000000">
          <w:rPr>
            <w:rFonts w:ascii="Verdana" w:cs="Verdana" w:eastAsia="Verdana" w:hAnsi="Verdana"/>
            <w:color w:val="235a81"/>
            <w:sz w:val="20"/>
            <w:szCs w:val="20"/>
            <w:rtl w:val="0"/>
          </w:rPr>
          <w:t xml:space="preserve">ALTER</w:t>
        </w:r>
      </w:hyperlink>
      <w:r w:rsidDel="00000000" w:rsidR="00000000" w:rsidRPr="00000000">
        <w:rPr>
          <w:rFonts w:ascii="Verdana" w:cs="Verdana" w:eastAsia="Verdana" w:hAnsi="Verdana"/>
          <w:color w:val="444444"/>
          <w:sz w:val="20"/>
          <w:szCs w:val="20"/>
          <w:rtl w:val="0"/>
        </w:rPr>
        <w:t xml:space="preserve"> </w:t>
      </w:r>
      <w:hyperlink r:id="rId16">
        <w:r w:rsidDel="00000000" w:rsidR="00000000" w:rsidRPr="00000000">
          <w:rPr>
            <w:rFonts w:ascii="Verdana" w:cs="Verdana" w:eastAsia="Verdana" w:hAnsi="Verdana"/>
            <w:color w:val="235a81"/>
            <w:sz w:val="20"/>
            <w:szCs w:val="20"/>
            <w:rtl w:val="0"/>
          </w:rPr>
          <w:t xml:space="preserve">TABLE</w:t>
        </w:r>
      </w:hyperlink>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`dgt_email_templates`</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ADD</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`branch_id`</w:t>
      </w:r>
      <w:r w:rsidDel="00000000" w:rsidR="00000000" w:rsidRPr="00000000">
        <w:rPr>
          <w:rFonts w:ascii="Verdana" w:cs="Verdana" w:eastAsia="Verdana" w:hAnsi="Verdana"/>
          <w:color w:val="444444"/>
          <w:sz w:val="20"/>
          <w:szCs w:val="20"/>
          <w:rtl w:val="0"/>
        </w:rPr>
        <w:t xml:space="preserve"> </w:t>
      </w:r>
      <w:hyperlink r:id="rId17">
        <w:r w:rsidDel="00000000" w:rsidR="00000000" w:rsidRPr="00000000">
          <w:rPr>
            <w:rFonts w:ascii="Verdana" w:cs="Verdana" w:eastAsia="Verdana" w:hAnsi="Verdana"/>
            <w:color w:val="235a81"/>
            <w:sz w:val="20"/>
            <w:szCs w:val="20"/>
            <w:rtl w:val="0"/>
          </w:rPr>
          <w:t xml:space="preserve">INT</w:t>
        </w:r>
      </w:hyperlink>
      <w:r w:rsidDel="00000000" w:rsidR="00000000" w:rsidRPr="00000000">
        <w:rPr>
          <w:rFonts w:ascii="Verdana" w:cs="Verdana" w:eastAsia="Verdana" w:hAnsi="Verdana"/>
          <w:color w:val="444444"/>
          <w:sz w:val="20"/>
          <w:szCs w:val="20"/>
          <w:rtl w:val="0"/>
        </w:rPr>
        <w:t xml:space="preserve"> </w:t>
      </w:r>
      <w:hyperlink r:id="rId18">
        <w:r w:rsidDel="00000000" w:rsidR="00000000" w:rsidRPr="00000000">
          <w:rPr>
            <w:rFonts w:ascii="Verdana" w:cs="Verdana" w:eastAsia="Verdana" w:hAnsi="Verdana"/>
            <w:color w:val="235a81"/>
            <w:sz w:val="20"/>
            <w:szCs w:val="20"/>
            <w:rtl w:val="0"/>
          </w:rPr>
          <w:t xml:space="preserve">NOT</w:t>
        </w:r>
      </w:hyperlink>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221199"/>
          <w:sz w:val="20"/>
          <w:szCs w:val="20"/>
          <w:rtl w:val="0"/>
        </w:rPr>
        <w:t xml:space="preserve">NULL</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770088"/>
          <w:sz w:val="20"/>
          <w:szCs w:val="20"/>
          <w:rtl w:val="0"/>
        </w:rPr>
        <w:t xml:space="preserve">AFTER</w:t>
      </w:r>
      <w:r w:rsidDel="00000000" w:rsidR="00000000" w:rsidRPr="00000000">
        <w:rPr>
          <w:rFonts w:ascii="Verdana" w:cs="Verdana" w:eastAsia="Verdana" w:hAnsi="Verdana"/>
          <w:color w:val="444444"/>
          <w:sz w:val="20"/>
          <w:szCs w:val="20"/>
          <w:rtl w:val="0"/>
        </w:rPr>
        <w:t xml:space="preserve"> </w:t>
      </w:r>
      <w:r w:rsidDel="00000000" w:rsidR="00000000" w:rsidRPr="00000000">
        <w:rPr>
          <w:rFonts w:ascii="Verdana" w:cs="Verdana" w:eastAsia="Verdana" w:hAnsi="Verdana"/>
          <w:color w:val="0055aa"/>
          <w:sz w:val="20"/>
          <w:szCs w:val="20"/>
          <w:rtl w:val="0"/>
        </w:rPr>
        <w:t xml:space="preserve">`template_id`</w:t>
      </w:r>
      <w:r w:rsidDel="00000000" w:rsidR="00000000" w:rsidRPr="00000000">
        <w:rPr>
          <w:rFonts w:ascii="Verdana" w:cs="Verdana" w:eastAsia="Verdana" w:hAnsi="Verdana"/>
          <w:color w:val="444444"/>
          <w:sz w:val="20"/>
          <w:szCs w:val="20"/>
          <w:rtl w:val="0"/>
        </w:rPr>
        <w:t xml:space="preserve">;</w:t>
      </w:r>
    </w:p>
    <w:p w:rsidR="00000000" w:rsidDel="00000000" w:rsidP="00000000" w:rsidRDefault="00000000" w:rsidRPr="00000000" w14:paraId="0000000A">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00B">
      <w:pPr>
        <w:shd w:fill="ffffff" w:val="clear"/>
        <w:ind w:right="80"/>
        <w:rPr>
          <w:rFonts w:ascii="Verdana" w:cs="Verdana" w:eastAsia="Verdana" w:hAnsi="Verdana"/>
          <w:color w:val="444444"/>
          <w:sz w:val="20"/>
          <w:szCs w:val="20"/>
          <w:shd w:fill="e6e6e6" w:val="clear"/>
        </w:rPr>
      </w:pPr>
      <w:hyperlink r:id="rId19">
        <w:r w:rsidDel="00000000" w:rsidR="00000000" w:rsidRPr="00000000">
          <w:rPr>
            <w:rFonts w:ascii="Verdana" w:cs="Verdana" w:eastAsia="Verdana" w:hAnsi="Verdana"/>
            <w:color w:val="235a81"/>
            <w:sz w:val="20"/>
            <w:szCs w:val="20"/>
            <w:shd w:fill="e6e6e6" w:val="clear"/>
            <w:rtl w:val="0"/>
          </w:rPr>
          <w:t xml:space="preserve">ALTER</w:t>
        </w:r>
      </w:hyperlink>
      <w:r w:rsidDel="00000000" w:rsidR="00000000" w:rsidRPr="00000000">
        <w:rPr>
          <w:rFonts w:ascii="Verdana" w:cs="Verdana" w:eastAsia="Verdana" w:hAnsi="Verdana"/>
          <w:color w:val="444444"/>
          <w:sz w:val="20"/>
          <w:szCs w:val="20"/>
          <w:shd w:fill="e6e6e6" w:val="clear"/>
          <w:rtl w:val="0"/>
        </w:rPr>
        <w:t xml:space="preserve"> </w:t>
      </w:r>
      <w:hyperlink r:id="rId20">
        <w:r w:rsidDel="00000000" w:rsidR="00000000" w:rsidRPr="00000000">
          <w:rPr>
            <w:rFonts w:ascii="Verdana" w:cs="Verdana" w:eastAsia="Verdana" w:hAnsi="Verdana"/>
            <w:color w:val="235a81"/>
            <w:sz w:val="20"/>
            <w:szCs w:val="20"/>
            <w:shd w:fill="e6e6e6" w:val="clear"/>
            <w:rtl w:val="0"/>
          </w:rPr>
          <w:t xml:space="preserve">TABLE</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`dgt_categories`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hyperlink r:id="rId21">
        <w:r w:rsidDel="00000000" w:rsidR="00000000" w:rsidRPr="00000000">
          <w:rPr>
            <w:rFonts w:ascii="Verdana" w:cs="Verdana" w:eastAsia="Verdana" w:hAnsi="Verdana"/>
            <w:color w:val="235a81"/>
            <w:sz w:val="20"/>
            <w:szCs w:val="20"/>
            <w:shd w:fill="e6e6e6" w:val="clear"/>
            <w:rtl w:val="0"/>
          </w:rPr>
          <w:t xml:space="preserve">INT</w:t>
        </w:r>
      </w:hyperlink>
      <w:r w:rsidDel="00000000" w:rsidR="00000000" w:rsidRPr="00000000">
        <w:rPr>
          <w:rFonts w:ascii="Verdana" w:cs="Verdana" w:eastAsia="Verdana" w:hAnsi="Verdana"/>
          <w:color w:val="444444"/>
          <w:sz w:val="20"/>
          <w:szCs w:val="20"/>
          <w:shd w:fill="e6e6e6" w:val="clear"/>
          <w:rtl w:val="0"/>
        </w:rPr>
        <w:t xml:space="preserve"> </w:t>
      </w:r>
      <w:hyperlink r:id="rId22">
        <w:r w:rsidDel="00000000" w:rsidR="00000000" w:rsidRPr="00000000">
          <w:rPr>
            <w:rFonts w:ascii="Verdana" w:cs="Verdana" w:eastAsia="Verdana" w:hAnsi="Verdana"/>
            <w:color w:val="235a81"/>
            <w:sz w:val="20"/>
            <w:szCs w:val="20"/>
            <w:shd w:fill="e6e6e6" w:val="clear"/>
            <w:rtl w:val="0"/>
          </w:rPr>
          <w:t xml:space="preserve">NOT</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`id`</w:t>
      </w:r>
      <w:r w:rsidDel="00000000" w:rsidR="00000000" w:rsidRPr="00000000">
        <w:rPr>
          <w:rFonts w:ascii="Verdana" w:cs="Verdana" w:eastAsia="Verdana" w:hAnsi="Verdana"/>
          <w:color w:val="444444"/>
          <w:sz w:val="20"/>
          <w:szCs w:val="20"/>
          <w:shd w:fill="e6e6e6" w:val="clear"/>
          <w:rtl w:val="0"/>
        </w:rPr>
        <w:t xml:space="preserve">;</w:t>
      </w:r>
    </w:p>
    <w:p w:rsidR="00000000" w:rsidDel="00000000" w:rsidP="00000000" w:rsidRDefault="00000000" w:rsidRPr="00000000" w14:paraId="0000000C">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0D">
      <w:pPr>
        <w:shd w:fill="ffffff" w:val="clear"/>
        <w:ind w:right="80"/>
        <w:rPr>
          <w:rFonts w:ascii="Verdana" w:cs="Verdana" w:eastAsia="Verdana" w:hAnsi="Verdana"/>
          <w:color w:val="444444"/>
          <w:sz w:val="20"/>
          <w:szCs w:val="20"/>
          <w:shd w:fill="e6e6e6" w:val="clear"/>
        </w:rPr>
      </w:pPr>
      <w:hyperlink r:id="rId23">
        <w:r w:rsidDel="00000000" w:rsidR="00000000" w:rsidRPr="00000000">
          <w:rPr>
            <w:rFonts w:ascii="Verdana" w:cs="Verdana" w:eastAsia="Verdana" w:hAnsi="Verdana"/>
            <w:color w:val="235a81"/>
            <w:sz w:val="20"/>
            <w:szCs w:val="20"/>
            <w:shd w:fill="e6e6e6" w:val="clear"/>
            <w:rtl w:val="0"/>
          </w:rPr>
          <w:t xml:space="preserve">ALTER</w:t>
        </w:r>
      </w:hyperlink>
      <w:r w:rsidDel="00000000" w:rsidR="00000000" w:rsidRPr="00000000">
        <w:rPr>
          <w:rFonts w:ascii="Verdana" w:cs="Verdana" w:eastAsia="Verdana" w:hAnsi="Verdana"/>
          <w:color w:val="444444"/>
          <w:sz w:val="20"/>
          <w:szCs w:val="20"/>
          <w:shd w:fill="e6e6e6" w:val="clear"/>
          <w:rtl w:val="0"/>
        </w:rPr>
        <w:t xml:space="preserve"> </w:t>
      </w:r>
      <w:hyperlink r:id="rId24">
        <w:r w:rsidDel="00000000" w:rsidR="00000000" w:rsidRPr="00000000">
          <w:rPr>
            <w:rFonts w:ascii="Verdana" w:cs="Verdana" w:eastAsia="Verdana" w:hAnsi="Verdana"/>
            <w:color w:val="235a81"/>
            <w:sz w:val="20"/>
            <w:szCs w:val="20"/>
            <w:shd w:fill="e6e6e6" w:val="clear"/>
            <w:rtl w:val="0"/>
          </w:rPr>
          <w:t xml:space="preserve">TABLE</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`dgt_lead_reporter`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hyperlink r:id="rId25">
        <w:r w:rsidDel="00000000" w:rsidR="00000000" w:rsidRPr="00000000">
          <w:rPr>
            <w:rFonts w:ascii="Verdana" w:cs="Verdana" w:eastAsia="Verdana" w:hAnsi="Verdana"/>
            <w:color w:val="235a81"/>
            <w:sz w:val="20"/>
            <w:szCs w:val="20"/>
            <w:shd w:fill="e6e6e6" w:val="clear"/>
            <w:rtl w:val="0"/>
          </w:rPr>
          <w:t xml:space="preserve">INT</w:t>
        </w:r>
      </w:hyperlink>
      <w:r w:rsidDel="00000000" w:rsidR="00000000" w:rsidRPr="00000000">
        <w:rPr>
          <w:rFonts w:ascii="Verdana" w:cs="Verdana" w:eastAsia="Verdana" w:hAnsi="Verdana"/>
          <w:color w:val="444444"/>
          <w:sz w:val="20"/>
          <w:szCs w:val="20"/>
          <w:shd w:fill="e6e6e6" w:val="clear"/>
          <w:rtl w:val="0"/>
        </w:rPr>
        <w:t xml:space="preserve"> </w:t>
      </w:r>
      <w:hyperlink r:id="rId26">
        <w:r w:rsidDel="00000000" w:rsidR="00000000" w:rsidRPr="00000000">
          <w:rPr>
            <w:rFonts w:ascii="Verdana" w:cs="Verdana" w:eastAsia="Verdana" w:hAnsi="Verdana"/>
            <w:color w:val="235a81"/>
            <w:sz w:val="20"/>
            <w:szCs w:val="20"/>
            <w:shd w:fill="e6e6e6" w:val="clear"/>
            <w:rtl w:val="0"/>
          </w:rPr>
          <w:t xml:space="preserve">NOT</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`reporter_id`</w:t>
      </w:r>
      <w:r w:rsidDel="00000000" w:rsidR="00000000" w:rsidRPr="00000000">
        <w:rPr>
          <w:rFonts w:ascii="Verdana" w:cs="Verdana" w:eastAsia="Verdana" w:hAnsi="Verdana"/>
          <w:color w:val="444444"/>
          <w:sz w:val="20"/>
          <w:szCs w:val="20"/>
          <w:shd w:fill="e6e6e6" w:val="clear"/>
          <w:rtl w:val="0"/>
        </w:rPr>
        <w:t xml:space="preserve">;</w:t>
      </w:r>
    </w:p>
    <w:p w:rsidR="00000000" w:rsidDel="00000000" w:rsidP="00000000" w:rsidRDefault="00000000" w:rsidRPr="00000000" w14:paraId="0000000E">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Fonts w:ascii="Verdana" w:cs="Verdana" w:eastAsia="Verdana" w:hAnsi="Verdana"/>
          <w:color w:val="555555"/>
          <w:sz w:val="20"/>
          <w:szCs w:val="20"/>
          <w:shd w:fill="e6e6e6" w:val="clear"/>
          <w:rtl w:val="0"/>
        </w:rPr>
        <w:t xml:space="preserve">Close</w:t>
      </w:r>
    </w:p>
    <w:p w:rsidR="00000000" w:rsidDel="00000000" w:rsidP="00000000" w:rsidRDefault="00000000" w:rsidRPr="00000000" w14:paraId="0000000F">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10">
      <w:pPr>
        <w:shd w:fill="ffffff" w:val="clear"/>
        <w:ind w:right="80"/>
        <w:rPr>
          <w:rFonts w:ascii="Verdana" w:cs="Verdana" w:eastAsia="Verdana" w:hAnsi="Verdana"/>
          <w:color w:val="444444"/>
          <w:sz w:val="20"/>
          <w:szCs w:val="20"/>
          <w:shd w:fill="e6e6e6" w:val="clear"/>
        </w:rPr>
      </w:pPr>
      <w:hyperlink r:id="rId27">
        <w:r w:rsidDel="00000000" w:rsidR="00000000" w:rsidRPr="00000000">
          <w:rPr>
            <w:rFonts w:ascii="Verdana" w:cs="Verdana" w:eastAsia="Verdana" w:hAnsi="Verdana"/>
            <w:color w:val="235a81"/>
            <w:sz w:val="20"/>
            <w:szCs w:val="20"/>
            <w:shd w:fill="e6e6e6" w:val="clear"/>
            <w:rtl w:val="0"/>
          </w:rPr>
          <w:t xml:space="preserve">ALTER</w:t>
        </w:r>
      </w:hyperlink>
      <w:r w:rsidDel="00000000" w:rsidR="00000000" w:rsidRPr="00000000">
        <w:rPr>
          <w:rFonts w:ascii="Verdana" w:cs="Verdana" w:eastAsia="Verdana" w:hAnsi="Verdana"/>
          <w:color w:val="444444"/>
          <w:sz w:val="20"/>
          <w:szCs w:val="20"/>
          <w:shd w:fill="e6e6e6" w:val="clear"/>
          <w:rtl w:val="0"/>
        </w:rPr>
        <w:t xml:space="preserve"> </w:t>
      </w:r>
      <w:hyperlink r:id="rId28">
        <w:r w:rsidDel="00000000" w:rsidR="00000000" w:rsidRPr="00000000">
          <w:rPr>
            <w:rFonts w:ascii="Verdana" w:cs="Verdana" w:eastAsia="Verdana" w:hAnsi="Verdana"/>
            <w:color w:val="235a81"/>
            <w:sz w:val="20"/>
            <w:szCs w:val="20"/>
            <w:shd w:fill="e6e6e6" w:val="clear"/>
            <w:rtl w:val="0"/>
          </w:rPr>
          <w:t xml:space="preserve">TABLE</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`dgt_common_leave_types`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hyperlink r:id="rId29">
        <w:r w:rsidDel="00000000" w:rsidR="00000000" w:rsidRPr="00000000">
          <w:rPr>
            <w:rFonts w:ascii="Verdana" w:cs="Verdana" w:eastAsia="Verdana" w:hAnsi="Verdana"/>
            <w:color w:val="235a81"/>
            <w:sz w:val="20"/>
            <w:szCs w:val="20"/>
            <w:shd w:fill="e6e6e6" w:val="clear"/>
            <w:rtl w:val="0"/>
          </w:rPr>
          <w:t xml:space="preserve">INT</w:t>
        </w:r>
      </w:hyperlink>
      <w:r w:rsidDel="00000000" w:rsidR="00000000" w:rsidRPr="00000000">
        <w:rPr>
          <w:rFonts w:ascii="Verdana" w:cs="Verdana" w:eastAsia="Verdana" w:hAnsi="Verdana"/>
          <w:color w:val="444444"/>
          <w:sz w:val="20"/>
          <w:szCs w:val="20"/>
          <w:shd w:fill="e6e6e6" w:val="clear"/>
          <w:rtl w:val="0"/>
        </w:rPr>
        <w:t xml:space="preserve"> </w:t>
      </w:r>
      <w:hyperlink r:id="rId30">
        <w:r w:rsidDel="00000000" w:rsidR="00000000" w:rsidRPr="00000000">
          <w:rPr>
            <w:rFonts w:ascii="Verdana" w:cs="Verdana" w:eastAsia="Verdana" w:hAnsi="Verdana"/>
            <w:color w:val="235a81"/>
            <w:sz w:val="20"/>
            <w:szCs w:val="20"/>
            <w:shd w:fill="e6e6e6" w:val="clear"/>
            <w:rtl w:val="0"/>
          </w:rPr>
          <w:t xml:space="preserve">NOT</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`leave_id`</w:t>
      </w:r>
      <w:r w:rsidDel="00000000" w:rsidR="00000000" w:rsidRPr="00000000">
        <w:rPr>
          <w:rFonts w:ascii="Verdana" w:cs="Verdana" w:eastAsia="Verdana" w:hAnsi="Verdana"/>
          <w:color w:val="444444"/>
          <w:sz w:val="20"/>
          <w:szCs w:val="20"/>
          <w:shd w:fill="e6e6e6" w:val="clear"/>
          <w:rtl w:val="0"/>
        </w:rPr>
        <w:t xml:space="preserve">;</w:t>
      </w:r>
    </w:p>
    <w:p w:rsidR="00000000" w:rsidDel="00000000" w:rsidP="00000000" w:rsidRDefault="00000000" w:rsidRPr="00000000" w14:paraId="00000011">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Fonts w:ascii="Verdana" w:cs="Verdana" w:eastAsia="Verdana" w:hAnsi="Verdana"/>
          <w:color w:val="555555"/>
          <w:sz w:val="20"/>
          <w:szCs w:val="20"/>
          <w:shd w:fill="e6e6e6" w:val="clear"/>
          <w:rtl w:val="0"/>
        </w:rPr>
        <w:t xml:space="preserve">Close</w:t>
      </w:r>
    </w:p>
    <w:p w:rsidR="00000000" w:rsidDel="00000000" w:rsidP="00000000" w:rsidRDefault="00000000" w:rsidRPr="00000000" w14:paraId="00000012">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13">
      <w:pPr>
        <w:shd w:fill="ffffff" w:val="clear"/>
        <w:ind w:right="80"/>
        <w:rPr>
          <w:rFonts w:ascii="Verdana" w:cs="Verdana" w:eastAsia="Verdana" w:hAnsi="Verdana"/>
          <w:color w:val="444444"/>
          <w:sz w:val="20"/>
          <w:szCs w:val="20"/>
          <w:shd w:fill="e6e6e6" w:val="clear"/>
        </w:rPr>
      </w:pPr>
      <w:hyperlink r:id="rId31">
        <w:r w:rsidDel="00000000" w:rsidR="00000000" w:rsidRPr="00000000">
          <w:rPr>
            <w:rFonts w:ascii="Verdana" w:cs="Verdana" w:eastAsia="Verdana" w:hAnsi="Verdana"/>
            <w:color w:val="235a81"/>
            <w:sz w:val="20"/>
            <w:szCs w:val="20"/>
            <w:shd w:fill="e6e6e6" w:val="clear"/>
            <w:rtl w:val="0"/>
          </w:rPr>
          <w:t xml:space="preserve">ALTER</w:t>
        </w:r>
      </w:hyperlink>
      <w:r w:rsidDel="00000000" w:rsidR="00000000" w:rsidRPr="00000000">
        <w:rPr>
          <w:rFonts w:ascii="Verdana" w:cs="Verdana" w:eastAsia="Verdana" w:hAnsi="Verdana"/>
          <w:color w:val="444444"/>
          <w:sz w:val="20"/>
          <w:szCs w:val="20"/>
          <w:shd w:fill="e6e6e6" w:val="clear"/>
          <w:rtl w:val="0"/>
        </w:rPr>
        <w:t xml:space="preserve"> </w:t>
      </w:r>
      <w:hyperlink r:id="rId32">
        <w:r w:rsidDel="00000000" w:rsidR="00000000" w:rsidRPr="00000000">
          <w:rPr>
            <w:rFonts w:ascii="Verdana" w:cs="Verdana" w:eastAsia="Verdana" w:hAnsi="Verdana"/>
            <w:color w:val="235a81"/>
            <w:sz w:val="20"/>
            <w:szCs w:val="20"/>
            <w:shd w:fill="e6e6e6" w:val="clear"/>
            <w:rtl w:val="0"/>
          </w:rPr>
          <w:t xml:space="preserve">TABLE</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`dgt_custom_policy`</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hyperlink r:id="rId33">
        <w:r w:rsidDel="00000000" w:rsidR="00000000" w:rsidRPr="00000000">
          <w:rPr>
            <w:rFonts w:ascii="Verdana" w:cs="Verdana" w:eastAsia="Verdana" w:hAnsi="Verdana"/>
            <w:color w:val="235a81"/>
            <w:sz w:val="20"/>
            <w:szCs w:val="20"/>
            <w:shd w:fill="e6e6e6" w:val="clear"/>
            <w:rtl w:val="0"/>
          </w:rPr>
          <w:t xml:space="preserve">INT</w:t>
        </w:r>
      </w:hyperlink>
      <w:r w:rsidDel="00000000" w:rsidR="00000000" w:rsidRPr="00000000">
        <w:rPr>
          <w:rFonts w:ascii="Verdana" w:cs="Verdana" w:eastAsia="Verdana" w:hAnsi="Verdana"/>
          <w:color w:val="444444"/>
          <w:sz w:val="20"/>
          <w:szCs w:val="20"/>
          <w:shd w:fill="e6e6e6" w:val="clear"/>
          <w:rtl w:val="0"/>
        </w:rPr>
        <w:t xml:space="preserve"> </w:t>
      </w:r>
      <w:hyperlink r:id="rId34">
        <w:r w:rsidDel="00000000" w:rsidR="00000000" w:rsidRPr="00000000">
          <w:rPr>
            <w:rFonts w:ascii="Verdana" w:cs="Verdana" w:eastAsia="Verdana" w:hAnsi="Verdana"/>
            <w:color w:val="235a81"/>
            <w:sz w:val="20"/>
            <w:szCs w:val="20"/>
            <w:shd w:fill="e6e6e6" w:val="clear"/>
            <w:rtl w:val="0"/>
          </w:rPr>
          <w:t xml:space="preserve">NOT</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`policy_id`</w:t>
      </w:r>
      <w:r w:rsidDel="00000000" w:rsidR="00000000" w:rsidRPr="00000000">
        <w:rPr>
          <w:rFonts w:ascii="Verdana" w:cs="Verdana" w:eastAsia="Verdana" w:hAnsi="Verdana"/>
          <w:color w:val="444444"/>
          <w:sz w:val="20"/>
          <w:szCs w:val="20"/>
          <w:shd w:fill="e6e6e6" w:val="clear"/>
          <w:rtl w:val="0"/>
        </w:rPr>
        <w:t xml:space="preserve">;</w:t>
      </w:r>
    </w:p>
    <w:p w:rsidR="00000000" w:rsidDel="00000000" w:rsidP="00000000" w:rsidRDefault="00000000" w:rsidRPr="00000000" w14:paraId="00000014">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Fonts w:ascii="Verdana" w:cs="Verdana" w:eastAsia="Verdana" w:hAnsi="Verdana"/>
          <w:color w:val="555555"/>
          <w:sz w:val="20"/>
          <w:szCs w:val="20"/>
          <w:shd w:fill="e6e6e6" w:val="clear"/>
          <w:rtl w:val="0"/>
        </w:rPr>
        <w:t xml:space="preserve">Close</w:t>
      </w:r>
    </w:p>
    <w:p w:rsidR="00000000" w:rsidDel="00000000" w:rsidP="00000000" w:rsidRDefault="00000000" w:rsidRPr="00000000" w14:paraId="00000015">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16">
      <w:pPr>
        <w:shd w:fill="ffffff" w:val="clear"/>
        <w:ind w:right="80"/>
        <w:rPr>
          <w:rFonts w:ascii="Verdana" w:cs="Verdana" w:eastAsia="Verdana" w:hAnsi="Verdana"/>
          <w:color w:val="444444"/>
          <w:sz w:val="20"/>
          <w:szCs w:val="20"/>
          <w:shd w:fill="e6e6e6" w:val="clear"/>
        </w:rPr>
      </w:pPr>
      <w:hyperlink r:id="rId35">
        <w:r w:rsidDel="00000000" w:rsidR="00000000" w:rsidRPr="00000000">
          <w:rPr>
            <w:rFonts w:ascii="Verdana" w:cs="Verdana" w:eastAsia="Verdana" w:hAnsi="Verdana"/>
            <w:color w:val="235a81"/>
            <w:sz w:val="20"/>
            <w:szCs w:val="20"/>
            <w:shd w:fill="e6e6e6" w:val="clear"/>
            <w:rtl w:val="0"/>
          </w:rPr>
          <w:t xml:space="preserve">ALTER</w:t>
        </w:r>
      </w:hyperlink>
      <w:r w:rsidDel="00000000" w:rsidR="00000000" w:rsidRPr="00000000">
        <w:rPr>
          <w:rFonts w:ascii="Verdana" w:cs="Verdana" w:eastAsia="Verdana" w:hAnsi="Verdana"/>
          <w:color w:val="444444"/>
          <w:sz w:val="20"/>
          <w:szCs w:val="20"/>
          <w:shd w:fill="e6e6e6" w:val="clear"/>
          <w:rtl w:val="0"/>
        </w:rPr>
        <w:t xml:space="preserve"> </w:t>
      </w:r>
      <w:hyperlink r:id="rId36">
        <w:r w:rsidDel="00000000" w:rsidR="00000000" w:rsidRPr="00000000">
          <w:rPr>
            <w:rFonts w:ascii="Verdana" w:cs="Verdana" w:eastAsia="Verdana" w:hAnsi="Verdana"/>
            <w:color w:val="235a81"/>
            <w:sz w:val="20"/>
            <w:szCs w:val="20"/>
            <w:shd w:fill="e6e6e6" w:val="clear"/>
            <w:rtl w:val="0"/>
          </w:rPr>
          <w:t xml:space="preserve">TABLE</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`dgt_yearly_leaves`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hyperlink r:id="rId37">
        <w:r w:rsidDel="00000000" w:rsidR="00000000" w:rsidRPr="00000000">
          <w:rPr>
            <w:rFonts w:ascii="Verdana" w:cs="Verdana" w:eastAsia="Verdana" w:hAnsi="Verdana"/>
            <w:color w:val="235a81"/>
            <w:sz w:val="20"/>
            <w:szCs w:val="20"/>
            <w:shd w:fill="e6e6e6" w:val="clear"/>
            <w:rtl w:val="0"/>
          </w:rPr>
          <w:t xml:space="preserve">INT</w:t>
        </w:r>
      </w:hyperlink>
      <w:r w:rsidDel="00000000" w:rsidR="00000000" w:rsidRPr="00000000">
        <w:rPr>
          <w:rFonts w:ascii="Verdana" w:cs="Verdana" w:eastAsia="Verdana" w:hAnsi="Verdana"/>
          <w:color w:val="444444"/>
          <w:sz w:val="20"/>
          <w:szCs w:val="20"/>
          <w:shd w:fill="e6e6e6" w:val="clear"/>
          <w:rtl w:val="0"/>
        </w:rPr>
        <w:t xml:space="preserve"> </w:t>
      </w:r>
      <w:hyperlink r:id="rId38">
        <w:r w:rsidDel="00000000" w:rsidR="00000000" w:rsidRPr="00000000">
          <w:rPr>
            <w:rFonts w:ascii="Verdana" w:cs="Verdana" w:eastAsia="Verdana" w:hAnsi="Verdana"/>
            <w:color w:val="235a81"/>
            <w:sz w:val="20"/>
            <w:szCs w:val="20"/>
            <w:shd w:fill="e6e6e6" w:val="clear"/>
            <w:rtl w:val="0"/>
          </w:rPr>
          <w:t xml:space="preserve">NOT</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`yr_id`</w:t>
      </w:r>
      <w:r w:rsidDel="00000000" w:rsidR="00000000" w:rsidRPr="00000000">
        <w:rPr>
          <w:rFonts w:ascii="Verdana" w:cs="Verdana" w:eastAsia="Verdana" w:hAnsi="Verdana"/>
          <w:color w:val="444444"/>
          <w:sz w:val="20"/>
          <w:szCs w:val="20"/>
          <w:shd w:fill="e6e6e6" w:val="clear"/>
          <w:rtl w:val="0"/>
        </w:rPr>
        <w:t xml:space="preserve">;</w:t>
      </w:r>
    </w:p>
    <w:p w:rsidR="00000000" w:rsidDel="00000000" w:rsidP="00000000" w:rsidRDefault="00000000" w:rsidRPr="00000000" w14:paraId="00000017">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Fonts w:ascii="Verdana" w:cs="Verdana" w:eastAsia="Verdana" w:hAnsi="Verdana"/>
          <w:color w:val="555555"/>
          <w:sz w:val="20"/>
          <w:szCs w:val="20"/>
          <w:shd w:fill="e6e6e6" w:val="clear"/>
          <w:rtl w:val="0"/>
        </w:rPr>
        <w:t xml:space="preserve">Close</w:t>
      </w:r>
    </w:p>
    <w:p w:rsidR="00000000" w:rsidDel="00000000" w:rsidP="00000000" w:rsidRDefault="00000000" w:rsidRPr="00000000" w14:paraId="00000018">
      <w:pPr>
        <w:shd w:fill="ffffff" w:val="clear"/>
        <w:ind w:right="80"/>
        <w:rPr>
          <w:rFonts w:ascii="Verdana" w:cs="Verdana" w:eastAsia="Verdana" w:hAnsi="Verdana"/>
          <w:color w:val="444444"/>
          <w:sz w:val="20"/>
          <w:szCs w:val="20"/>
          <w:shd w:fill="e6e6e6" w:val="clear"/>
        </w:rPr>
      </w:pPr>
      <w:hyperlink r:id="rId39">
        <w:r w:rsidDel="00000000" w:rsidR="00000000" w:rsidRPr="00000000">
          <w:rPr>
            <w:rFonts w:ascii="Verdana" w:cs="Verdana" w:eastAsia="Verdana" w:hAnsi="Verdana"/>
            <w:color w:val="235a81"/>
            <w:sz w:val="20"/>
            <w:szCs w:val="20"/>
            <w:shd w:fill="e6e6e6" w:val="clear"/>
            <w:rtl w:val="0"/>
          </w:rPr>
          <w:t xml:space="preserve">ALTER</w:t>
        </w:r>
      </w:hyperlink>
      <w:r w:rsidDel="00000000" w:rsidR="00000000" w:rsidRPr="00000000">
        <w:rPr>
          <w:rFonts w:ascii="Verdana" w:cs="Verdana" w:eastAsia="Verdana" w:hAnsi="Verdana"/>
          <w:color w:val="444444"/>
          <w:sz w:val="20"/>
          <w:szCs w:val="20"/>
          <w:shd w:fill="e6e6e6" w:val="clear"/>
          <w:rtl w:val="0"/>
        </w:rPr>
        <w:t xml:space="preserve"> </w:t>
      </w:r>
      <w:hyperlink r:id="rId40">
        <w:r w:rsidDel="00000000" w:rsidR="00000000" w:rsidRPr="00000000">
          <w:rPr>
            <w:rFonts w:ascii="Verdana" w:cs="Verdana" w:eastAsia="Verdana" w:hAnsi="Verdana"/>
            <w:color w:val="235a81"/>
            <w:sz w:val="20"/>
            <w:szCs w:val="20"/>
            <w:shd w:fill="e6e6e6" w:val="clear"/>
            <w:rtl w:val="0"/>
          </w:rPr>
          <w:t xml:space="preserve">TABLE</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`dgt_hooks`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hyperlink r:id="rId41">
        <w:r w:rsidDel="00000000" w:rsidR="00000000" w:rsidRPr="00000000">
          <w:rPr>
            <w:rFonts w:ascii="Verdana" w:cs="Verdana" w:eastAsia="Verdana" w:hAnsi="Verdana"/>
            <w:color w:val="235a81"/>
            <w:sz w:val="20"/>
            <w:szCs w:val="20"/>
            <w:shd w:fill="e6e6e6" w:val="clear"/>
            <w:rtl w:val="0"/>
          </w:rPr>
          <w:t xml:space="preserve">INT</w:t>
        </w:r>
      </w:hyperlink>
      <w:r w:rsidDel="00000000" w:rsidR="00000000" w:rsidRPr="00000000">
        <w:rPr>
          <w:rFonts w:ascii="Verdana" w:cs="Verdana" w:eastAsia="Verdana" w:hAnsi="Verdana"/>
          <w:color w:val="444444"/>
          <w:sz w:val="20"/>
          <w:szCs w:val="20"/>
          <w:shd w:fill="e6e6e6" w:val="clear"/>
          <w:rtl w:val="0"/>
        </w:rPr>
        <w:t xml:space="preserve"> </w:t>
      </w:r>
      <w:hyperlink r:id="rId42">
        <w:r w:rsidDel="00000000" w:rsidR="00000000" w:rsidRPr="00000000">
          <w:rPr>
            <w:rFonts w:ascii="Verdana" w:cs="Verdana" w:eastAsia="Verdana" w:hAnsi="Verdana"/>
            <w:color w:val="235a81"/>
            <w:sz w:val="20"/>
            <w:szCs w:val="20"/>
            <w:shd w:fill="e6e6e6" w:val="clear"/>
            <w:rtl w:val="0"/>
          </w:rPr>
          <w:t xml:space="preserve">NOT</w:t>
        </w:r>
      </w:hyperlink>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FIRST</w:t>
      </w:r>
      <w:r w:rsidDel="00000000" w:rsidR="00000000" w:rsidRPr="00000000">
        <w:rPr>
          <w:rFonts w:ascii="Verdana" w:cs="Verdana" w:eastAsia="Verdana" w:hAnsi="Verdana"/>
          <w:color w:val="444444"/>
          <w:sz w:val="20"/>
          <w:szCs w:val="20"/>
          <w:shd w:fill="e6e6e6" w:val="clear"/>
          <w:rtl w:val="0"/>
        </w:rPr>
        <w:t xml:space="preserve">;</w:t>
      </w:r>
    </w:p>
    <w:p w:rsidR="00000000" w:rsidDel="00000000" w:rsidP="00000000" w:rsidRDefault="00000000" w:rsidRPr="00000000" w14:paraId="00000019">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r w:rsidDel="00000000" w:rsidR="00000000" w:rsidRPr="00000000">
        <w:rPr>
          <w:rFonts w:ascii="Verdana" w:cs="Verdana" w:eastAsia="Verdana" w:hAnsi="Verdana"/>
          <w:color w:val="555555"/>
          <w:sz w:val="20"/>
          <w:szCs w:val="20"/>
          <w:shd w:fill="e6e6e6" w:val="clear"/>
          <w:rtl w:val="0"/>
        </w:rPr>
        <w:t xml:space="preserve">Close</w:t>
      </w:r>
      <w:ins w:author="Rajesh Kumar Rajendran" w:id="0" w:date="2023-02-27T12:41:32Z">
        <w:r w:rsidDel="00000000" w:rsidR="00000000" w:rsidRPr="00000000">
          <w:rPr>
            <w:rtl w:val="0"/>
          </w:rPr>
        </w:r>
      </w:ins>
    </w:p>
    <w:p w:rsidR="00000000" w:rsidDel="00000000" w:rsidP="00000000" w:rsidRDefault="00000000" w:rsidRPr="00000000" w14:paraId="0000001A">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1B">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color w:val="235a81"/>
            <w:sz w:val="20"/>
            <w:szCs w:val="20"/>
            <w:shd w:fill="e6e6e6" w:val="clear"/>
            <w:rtl w:val="0"/>
          </w:rPr>
          <w:t xml:space="preserve">ALTER</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color w:val="235a81"/>
            <w:sz w:val="20"/>
            <w:szCs w:val="20"/>
            <w:shd w:fill="e6e6e6" w:val="clear"/>
            <w:rtl w:val="0"/>
          </w:rPr>
          <w:t xml:space="preserve">TABLE</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`dgt_users`</w:t>
        </w:r>
        <w:r w:rsidDel="00000000" w:rsidR="00000000" w:rsidRPr="00000000">
          <w:rPr>
            <w:color w:val="444444"/>
            <w:sz w:val="20"/>
            <w:szCs w:val="20"/>
            <w:shd w:fill="e6e6e6" w:val="clear"/>
            <w:rtl w:val="0"/>
          </w:rPr>
          <w:t xml:space="preserve"> </w:t>
        </w:r>
        <w:r w:rsidDel="00000000" w:rsidR="00000000" w:rsidRPr="00000000">
          <w:rPr>
            <w:color w:val="770088"/>
            <w:sz w:val="20"/>
            <w:szCs w:val="20"/>
            <w:shd w:fill="e6e6e6" w:val="clear"/>
            <w:rtl w:val="0"/>
          </w:rPr>
          <w:t xml:space="preserve">CHANGE</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`last_login`</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`last_login`</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"http://localhost/phpmyadmin/url.php?url=https://dev.mysql.com/doc/refman/8.0/en/date-and-time-types.html"</w:instrText>
        </w:r>
        <w:r w:rsidDel="00000000" w:rsidR="00000000" w:rsidRPr="00000000">
          <w:fldChar w:fldCharType="separate"/>
        </w:r>
        <w:r w:rsidDel="00000000" w:rsidR="00000000" w:rsidRPr="00000000">
          <w:rPr>
            <w:color w:val="235a81"/>
            <w:sz w:val="20"/>
            <w:szCs w:val="20"/>
            <w:shd w:fill="e6e6e6" w:val="clear"/>
            <w:rtl w:val="0"/>
          </w:rPr>
          <w:t xml:space="preserve">DATETIME</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221199"/>
            <w:sz w:val="20"/>
            <w:szCs w:val="20"/>
            <w:shd w:fill="e6e6e6" w:val="clear"/>
            <w:rtl w:val="0"/>
          </w:rPr>
          <w:t xml:space="preserve">NULL</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"http://localhost/phpmyadmin/url.php?url=https://dev.mysql.com/doc/refman/8.0/en/miscellaneous-functions.html#function_default"</w:instrText>
        </w:r>
        <w:r w:rsidDel="00000000" w:rsidR="00000000" w:rsidRPr="00000000">
          <w:fldChar w:fldCharType="separate"/>
        </w:r>
        <w:r w:rsidDel="00000000" w:rsidR="00000000" w:rsidRPr="00000000">
          <w:rPr>
            <w:color w:val="235a81"/>
            <w:sz w:val="20"/>
            <w:szCs w:val="20"/>
            <w:shd w:fill="e6e6e6" w:val="clear"/>
            <w:rtl w:val="0"/>
          </w:rPr>
          <w:t xml:space="preserve">DEFAULT</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221199"/>
            <w:sz w:val="20"/>
            <w:szCs w:val="20"/>
            <w:shd w:fill="e6e6e6" w:val="clear"/>
            <w:rtl w:val="0"/>
          </w:rPr>
          <w:t xml:space="preserve">NULL</w:t>
        </w:r>
        <w:r w:rsidDel="00000000" w:rsidR="00000000" w:rsidRPr="00000000">
          <w:rPr>
            <w:color w:val="444444"/>
            <w:sz w:val="20"/>
            <w:szCs w:val="20"/>
            <w:shd w:fill="e6e6e6" w:val="clear"/>
            <w:rtl w:val="0"/>
          </w:rPr>
          <w:t xml:space="preserve">, </w:t>
        </w:r>
        <w:r w:rsidDel="00000000" w:rsidR="00000000" w:rsidRPr="00000000">
          <w:rPr>
            <w:color w:val="770088"/>
            <w:sz w:val="20"/>
            <w:szCs w:val="20"/>
            <w:shd w:fill="e6e6e6" w:val="clear"/>
            <w:rtl w:val="0"/>
          </w:rPr>
          <w:t xml:space="preserve">CHANGE</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`created`</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`created`</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"http://localhost/phpmyadmin/url.php?url=https://dev.mysql.com/doc/refman/8.0/en/date-and-time-types.html"</w:instrText>
        </w:r>
        <w:r w:rsidDel="00000000" w:rsidR="00000000" w:rsidRPr="00000000">
          <w:fldChar w:fldCharType="separate"/>
        </w:r>
        <w:r w:rsidDel="00000000" w:rsidR="00000000" w:rsidRPr="00000000">
          <w:rPr>
            <w:color w:val="235a81"/>
            <w:sz w:val="20"/>
            <w:szCs w:val="20"/>
            <w:shd w:fill="e6e6e6" w:val="clear"/>
            <w:rtl w:val="0"/>
          </w:rPr>
          <w:t xml:space="preserve">DATETIME</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221199"/>
            <w:sz w:val="20"/>
            <w:szCs w:val="20"/>
            <w:shd w:fill="e6e6e6" w:val="clear"/>
            <w:rtl w:val="0"/>
          </w:rPr>
          <w:t xml:space="preserve">NULL</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"http://localhost/phpmyadmin/url.php?url=https://dev.mysql.com/doc/refman/8.0/en/miscellaneous-functions.html#function_default"</w:instrText>
        </w:r>
        <w:r w:rsidDel="00000000" w:rsidR="00000000" w:rsidRPr="00000000">
          <w:fldChar w:fldCharType="separate"/>
        </w:r>
        <w:r w:rsidDel="00000000" w:rsidR="00000000" w:rsidRPr="00000000">
          <w:rPr>
            <w:color w:val="235a81"/>
            <w:sz w:val="20"/>
            <w:szCs w:val="20"/>
            <w:shd w:fill="e6e6e6" w:val="clear"/>
            <w:rtl w:val="0"/>
          </w:rPr>
          <w:t xml:space="preserve">DEFAULT</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221199"/>
            <w:sz w:val="20"/>
            <w:szCs w:val="20"/>
            <w:shd w:fill="e6e6e6" w:val="clear"/>
            <w:rtl w:val="0"/>
          </w:rPr>
          <w:t xml:space="preserve">NULL</w:t>
        </w:r>
        <w:r w:rsidDel="00000000" w:rsidR="00000000" w:rsidRPr="00000000">
          <w:rPr>
            <w:color w:val="444444"/>
            <w:sz w:val="20"/>
            <w:szCs w:val="20"/>
            <w:shd w:fill="e6e6e6" w:val="clear"/>
            <w:rtl w:val="0"/>
          </w:rPr>
          <w:t xml:space="preserve">;</w:t>
        </w:r>
      </w:ins>
    </w:p>
    <w:p w:rsidR="00000000" w:rsidDel="00000000" w:rsidP="00000000" w:rsidRDefault="00000000" w:rsidRPr="00000000" w14:paraId="0000001C">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1D">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color w:val="235a81"/>
            <w:sz w:val="20"/>
            <w:szCs w:val="20"/>
            <w:shd w:fill="e6e6e6" w:val="clear"/>
            <w:rtl w:val="0"/>
          </w:rPr>
          <w:t xml:space="preserve">ALTER</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color w:val="235a81"/>
            <w:sz w:val="20"/>
            <w:szCs w:val="20"/>
            <w:shd w:fill="e6e6e6" w:val="clear"/>
            <w:rtl w:val="0"/>
          </w:rPr>
          <w:t xml:space="preserve">TABLE</w:t>
        </w:r>
        <w:r w:rsidDel="00000000" w:rsidR="00000000" w:rsidRPr="00000000">
          <w:fldChar w:fldCharType="end"/>
        </w:r>
        <w:r w:rsidDel="00000000" w:rsidR="00000000" w:rsidRPr="00000000">
          <w:rPr>
            <w:color w:val="444444"/>
            <w:sz w:val="20"/>
            <w:szCs w:val="20"/>
            <w:shd w:fill="e6e6e6" w:val="clear"/>
            <w:rtl w:val="0"/>
          </w:rPr>
          <w:t xml:space="preserve"> dgt_users </w:t>
        </w:r>
        <w:r w:rsidDel="00000000" w:rsidR="00000000" w:rsidRPr="00000000">
          <w:fldChar w:fldCharType="begin"/>
        </w:r>
        <w:r w:rsidDel="00000000" w:rsidR="00000000" w:rsidRPr="00000000">
          <w:instrText xml:space="preserve">HYPERLINK "http://localhost/phpmyadmin/url.php?url=https://dev.mysql.com/doc/refman/8.0/en/drop-index.html"</w:instrText>
        </w:r>
        <w:r w:rsidDel="00000000" w:rsidR="00000000" w:rsidRPr="00000000">
          <w:fldChar w:fldCharType="separate"/>
        </w:r>
        <w:r w:rsidDel="00000000" w:rsidR="00000000" w:rsidRPr="00000000">
          <w:rPr>
            <w:color w:val="235a81"/>
            <w:sz w:val="20"/>
            <w:szCs w:val="20"/>
            <w:shd w:fill="e6e6e6" w:val="clear"/>
            <w:rtl w:val="0"/>
          </w:rPr>
          <w:t xml:space="preserve">DROP</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"http://localhost/phpmyadmin/url.php?url=https://dev.mysql.com/doc/refman/8.0/en/drop-index.html"</w:instrText>
        </w:r>
        <w:r w:rsidDel="00000000" w:rsidR="00000000" w:rsidRPr="00000000">
          <w:fldChar w:fldCharType="separate"/>
        </w:r>
        <w:r w:rsidDel="00000000" w:rsidR="00000000" w:rsidRPr="00000000">
          <w:rPr>
            <w:color w:val="235a81"/>
            <w:sz w:val="20"/>
            <w:szCs w:val="20"/>
            <w:shd w:fill="e6e6e6" w:val="clear"/>
            <w:rtl w:val="0"/>
          </w:rPr>
          <w:t xml:space="preserve">INDEX</w:t>
        </w:r>
        <w:r w:rsidDel="00000000" w:rsidR="00000000" w:rsidRPr="00000000">
          <w:fldChar w:fldCharType="end"/>
        </w:r>
        <w:r w:rsidDel="00000000" w:rsidR="00000000" w:rsidRPr="00000000">
          <w:rPr>
            <w:color w:val="444444"/>
            <w:sz w:val="20"/>
            <w:szCs w:val="20"/>
            <w:shd w:fill="e6e6e6" w:val="clear"/>
            <w:rtl w:val="0"/>
          </w:rPr>
          <w:t xml:space="preserve"> username;</w:t>
        </w:r>
      </w:ins>
    </w:p>
    <w:p w:rsidR="00000000" w:rsidDel="00000000" w:rsidP="00000000" w:rsidRDefault="00000000" w:rsidRPr="00000000" w14:paraId="0000001E">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1F">
      <w:pPr>
        <w:shd w:fill="e5e5e5" w:val="clear"/>
        <w:ind w:right="80"/>
        <w:rPr>
          <w:ins w:author="Rajesh Kumar Rajendran" w:id="0" w:date="2023-02-27T12:41:32Z"/>
          <w:rFonts w:ascii="Verdana" w:cs="Verdana" w:eastAsia="Verdana" w:hAnsi="Verdana"/>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`dgt_dynamicfield`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`status`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INT</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NOT</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`field`</w:t>
        </w:r>
        <w:r w:rsidDel="00000000" w:rsidR="00000000" w:rsidRPr="00000000">
          <w:rPr>
            <w:rFonts w:ascii="Verdana" w:cs="Verdana" w:eastAsia="Verdana" w:hAnsi="Verdana"/>
            <w:color w:val="444444"/>
            <w:sz w:val="20"/>
            <w:szCs w:val="20"/>
            <w:shd w:fill="e6e6e6" w:val="clear"/>
            <w:rtl w:val="0"/>
          </w:rPr>
          <w:t xml:space="preserve">;</w:t>
        </w:r>
      </w:ins>
    </w:p>
    <w:p w:rsidR="00000000" w:rsidDel="00000000" w:rsidP="00000000" w:rsidRDefault="00000000" w:rsidRPr="00000000" w14:paraId="00000020">
      <w:pPr>
        <w:shd w:fill="ffffff" w:val="clear"/>
        <w:spacing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21">
      <w:pPr>
        <w:shd w:fill="ffffff" w:val="clear"/>
        <w:spacing w:after="100" w:before="2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2">
      <w:pPr>
        <w:shd w:fill="e5e5e5" w:val="clear"/>
        <w:ind w:right="80"/>
        <w:rPr>
          <w:ins w:author="Rajesh Kumar Rajendran" w:id="0" w:date="2023-02-27T12:41:32Z"/>
          <w:rFonts w:ascii="Verdana" w:cs="Verdana" w:eastAsia="Verdana" w:hAnsi="Verdana"/>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`dgt_dynamicfield`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`status`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INT</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NOT</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`field`</w:t>
        </w:r>
        <w:r w:rsidDel="00000000" w:rsidR="00000000" w:rsidRPr="00000000">
          <w:rPr>
            <w:rFonts w:ascii="Verdana" w:cs="Verdana" w:eastAsia="Verdana" w:hAnsi="Verdana"/>
            <w:color w:val="444444"/>
            <w:sz w:val="20"/>
            <w:szCs w:val="20"/>
            <w:shd w:fill="e6e6e6" w:val="clear"/>
            <w:rtl w:val="0"/>
          </w:rPr>
          <w:t xml:space="preserve">;</w:t>
        </w:r>
      </w:ins>
    </w:p>
    <w:p w:rsidR="00000000" w:rsidDel="00000000" w:rsidP="00000000" w:rsidRDefault="00000000" w:rsidRPr="00000000" w14:paraId="00000023">
      <w:pPr>
        <w:shd w:fill="ffffff" w:val="clear"/>
        <w:spacing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24">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"http://localhost/phpmyadmin/url.php?url=https://dev.mysql.com/doc/refman/8.0/en/update.html"</w:instrText>
        </w:r>
        <w:r w:rsidDel="00000000" w:rsidR="00000000" w:rsidRPr="00000000">
          <w:fldChar w:fldCharType="separate"/>
        </w:r>
        <w:r w:rsidDel="00000000" w:rsidR="00000000" w:rsidRPr="00000000">
          <w:rPr>
            <w:color w:val="235a81"/>
            <w:sz w:val="20"/>
            <w:szCs w:val="20"/>
            <w:shd w:fill="e6e6e6" w:val="clear"/>
            <w:rtl w:val="0"/>
          </w:rPr>
          <w:t xml:space="preserve">UPDATE</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"http://localhost/phpmyadmin/url.php?url=https://dev.mysql.com/doc/refman/8.0/en/set.html"</w:instrText>
        </w:r>
        <w:r w:rsidDel="00000000" w:rsidR="00000000" w:rsidRPr="00000000">
          <w:fldChar w:fldCharType="separate"/>
        </w:r>
        <w:r w:rsidDel="00000000" w:rsidR="00000000" w:rsidRPr="00000000">
          <w:rPr>
            <w:color w:val="235a81"/>
            <w:sz w:val="20"/>
            <w:szCs w:val="20"/>
            <w:shd w:fill="e6e6e6" w:val="clear"/>
            <w:rtl w:val="0"/>
          </w:rPr>
          <w:t xml:space="preserve">SET</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`visible`</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'0'</w:t>
        </w:r>
        <w:r w:rsidDel="00000000" w:rsidR="00000000" w:rsidRPr="00000000">
          <w:rPr>
            <w:color w:val="444444"/>
            <w:sz w:val="20"/>
            <w:szCs w:val="20"/>
            <w:shd w:fill="e6e6e6" w:val="clear"/>
            <w:rtl w:val="0"/>
          </w:rPr>
          <w:t xml:space="preserve"> </w:t>
        </w:r>
        <w:r w:rsidDel="00000000" w:rsidR="00000000" w:rsidRPr="00000000">
          <w:rPr>
            <w:color w:val="770088"/>
            <w:sz w:val="20"/>
            <w:szCs w:val="20"/>
            <w:shd w:fill="e6e6e6" w:val="clear"/>
            <w:rtl w:val="0"/>
          </w:rPr>
          <w:t xml:space="preserve">WHERE</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`module`</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'menu_sales'</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"http://localhost/phpmyadmin/url.php?url=https://dev.mysql.com/doc/refman/8.0/en/logical-operators.html#operator_and"</w:instrText>
        </w:r>
        <w:r w:rsidDel="00000000" w:rsidR="00000000" w:rsidRPr="00000000">
          <w:fldChar w:fldCharType="separate"/>
        </w:r>
        <w:r w:rsidDel="00000000" w:rsidR="00000000" w:rsidRPr="00000000">
          <w:rPr>
            <w:color w:val="235a81"/>
            <w:sz w:val="20"/>
            <w:szCs w:val="20"/>
            <w:shd w:fill="e6e6e6" w:val="clear"/>
            <w:rtl w:val="0"/>
          </w:rPr>
          <w:t xml:space="preserve">AND</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`hook`</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'main_menu_admin'</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"http://localhost/phpmyadmin/url.php?url=https://dev.mysql.com/doc/refman/8.0/en/logical-operators.html#operator_and"</w:instrText>
        </w:r>
        <w:r w:rsidDel="00000000" w:rsidR="00000000" w:rsidRPr="00000000">
          <w:fldChar w:fldCharType="separate"/>
        </w:r>
        <w:r w:rsidDel="00000000" w:rsidR="00000000" w:rsidRPr="00000000">
          <w:rPr>
            <w:color w:val="235a81"/>
            <w:sz w:val="20"/>
            <w:szCs w:val="20"/>
            <w:shd w:fill="e6e6e6" w:val="clear"/>
            <w:rtl w:val="0"/>
          </w:rPr>
          <w:t xml:space="preserve">AND</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`access`</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116644"/>
            <w:sz w:val="20"/>
            <w:szCs w:val="20"/>
            <w:shd w:fill="e6e6e6" w:val="clear"/>
            <w:rtl w:val="0"/>
          </w:rPr>
          <w:t xml:space="preserve">1</w:t>
        </w:r>
        <w:r w:rsidDel="00000000" w:rsidR="00000000" w:rsidRPr="00000000">
          <w:rPr>
            <w:color w:val="444444"/>
            <w:sz w:val="20"/>
            <w:szCs w:val="20"/>
            <w:shd w:fill="e6e6e6" w:val="clear"/>
            <w:rtl w:val="0"/>
          </w:rPr>
          <w:t xml:space="preserve">;</w:t>
        </w:r>
      </w:ins>
    </w:p>
    <w:p w:rsidR="00000000" w:rsidDel="00000000" w:rsidP="00000000" w:rsidRDefault="00000000" w:rsidRPr="00000000" w14:paraId="00000025">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6">
      <w:pPr>
        <w:shd w:fill="ffffff" w:val="clear"/>
        <w:spacing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7">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"http://localhost/phpmyadmin/url.php?url=https://dev.mysql.com/doc/refman/8.0/en/update.html"</w:instrText>
        </w:r>
        <w:r w:rsidDel="00000000" w:rsidR="00000000" w:rsidRPr="00000000">
          <w:fldChar w:fldCharType="separate"/>
        </w:r>
        <w:r w:rsidDel="00000000" w:rsidR="00000000" w:rsidRPr="00000000">
          <w:rPr>
            <w:color w:val="235a81"/>
            <w:sz w:val="20"/>
            <w:szCs w:val="20"/>
            <w:shd w:fill="e6e6e6" w:val="clear"/>
            <w:rtl w:val="0"/>
          </w:rPr>
          <w:t xml:space="preserve">UPDATE</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"http://localhost/phpmyadmin/url.php?url=https://dev.mysql.com/doc/refman/8.0/en/set.html"</w:instrText>
        </w:r>
        <w:r w:rsidDel="00000000" w:rsidR="00000000" w:rsidRPr="00000000">
          <w:fldChar w:fldCharType="separate"/>
        </w:r>
        <w:r w:rsidDel="00000000" w:rsidR="00000000" w:rsidRPr="00000000">
          <w:rPr>
            <w:color w:val="235a81"/>
            <w:sz w:val="20"/>
            <w:szCs w:val="20"/>
            <w:shd w:fill="e6e6e6" w:val="clear"/>
            <w:rtl w:val="0"/>
          </w:rPr>
          <w:t xml:space="preserve">SET</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`visible`</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'0'</w:t>
        </w:r>
        <w:r w:rsidDel="00000000" w:rsidR="00000000" w:rsidRPr="00000000">
          <w:rPr>
            <w:color w:val="444444"/>
            <w:sz w:val="20"/>
            <w:szCs w:val="20"/>
            <w:shd w:fill="e6e6e6" w:val="clear"/>
            <w:rtl w:val="0"/>
          </w:rPr>
          <w:t xml:space="preserve"> </w:t>
        </w:r>
        <w:r w:rsidDel="00000000" w:rsidR="00000000" w:rsidRPr="00000000">
          <w:rPr>
            <w:color w:val="770088"/>
            <w:sz w:val="20"/>
            <w:szCs w:val="20"/>
            <w:shd w:fill="e6e6e6" w:val="clear"/>
            <w:rtl w:val="0"/>
          </w:rPr>
          <w:t xml:space="preserve">WHERE</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`module`</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'menu_chats'</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"http://localhost/phpmyadmin/url.php?url=https://dev.mysql.com/doc/refman/8.0/en/logical-operators.html#operator_and"</w:instrText>
        </w:r>
        <w:r w:rsidDel="00000000" w:rsidR="00000000" w:rsidRPr="00000000">
          <w:fldChar w:fldCharType="separate"/>
        </w:r>
        <w:r w:rsidDel="00000000" w:rsidR="00000000" w:rsidRPr="00000000">
          <w:rPr>
            <w:color w:val="235a81"/>
            <w:sz w:val="20"/>
            <w:szCs w:val="20"/>
            <w:shd w:fill="e6e6e6" w:val="clear"/>
            <w:rtl w:val="0"/>
          </w:rPr>
          <w:t xml:space="preserve">AND</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`hook`</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'main_menu_admin'</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"http://localhost/phpmyadmin/url.php?url=https://dev.mysql.com/doc/refman/8.0/en/logical-operators.html#operator_and"</w:instrText>
        </w:r>
        <w:r w:rsidDel="00000000" w:rsidR="00000000" w:rsidRPr="00000000">
          <w:fldChar w:fldCharType="separate"/>
        </w:r>
        <w:r w:rsidDel="00000000" w:rsidR="00000000" w:rsidRPr="00000000">
          <w:rPr>
            <w:color w:val="235a81"/>
            <w:sz w:val="20"/>
            <w:szCs w:val="20"/>
            <w:shd w:fill="e6e6e6" w:val="clear"/>
            <w:rtl w:val="0"/>
          </w:rPr>
          <w:t xml:space="preserve">AND</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`access`</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116644"/>
            <w:sz w:val="20"/>
            <w:szCs w:val="20"/>
            <w:shd w:fill="e6e6e6" w:val="clear"/>
            <w:rtl w:val="0"/>
          </w:rPr>
          <w:t xml:space="preserve">1</w:t>
        </w:r>
        <w:r w:rsidDel="00000000" w:rsidR="00000000" w:rsidRPr="00000000">
          <w:rPr>
            <w:color w:val="444444"/>
            <w:sz w:val="20"/>
            <w:szCs w:val="20"/>
            <w:shd w:fill="e6e6e6" w:val="clear"/>
            <w:rtl w:val="0"/>
          </w:rPr>
          <w:t xml:space="preserve">;</w:t>
        </w:r>
      </w:ins>
    </w:p>
    <w:p w:rsidR="00000000" w:rsidDel="00000000" w:rsidP="00000000" w:rsidRDefault="00000000" w:rsidRPr="00000000" w14:paraId="00000028">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9">
      <w:pPr>
        <w:shd w:fill="ffffff" w:val="clear"/>
        <w:spacing w:after="100" w:before="2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A">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B">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"http://localhost/phpmyadmin/url.php?url=https://dev.mysql.com/doc/refman/8.0/en/update.html"</w:instrText>
        </w:r>
        <w:r w:rsidDel="00000000" w:rsidR="00000000" w:rsidRPr="00000000">
          <w:fldChar w:fldCharType="separate"/>
        </w:r>
        <w:r w:rsidDel="00000000" w:rsidR="00000000" w:rsidRPr="00000000">
          <w:rPr>
            <w:color w:val="235a81"/>
            <w:sz w:val="20"/>
            <w:szCs w:val="20"/>
            <w:shd w:fill="e6e6e6" w:val="clear"/>
            <w:rtl w:val="0"/>
          </w:rPr>
          <w:t xml:space="preserve">UPDATE</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"http://localhost/phpmyadmin/url.php?url=https://dev.mysql.com/doc/refman/8.0/en/set.html"</w:instrText>
        </w:r>
        <w:r w:rsidDel="00000000" w:rsidR="00000000" w:rsidRPr="00000000">
          <w:fldChar w:fldCharType="separate"/>
        </w:r>
        <w:r w:rsidDel="00000000" w:rsidR="00000000" w:rsidRPr="00000000">
          <w:rPr>
            <w:color w:val="235a81"/>
            <w:sz w:val="20"/>
            <w:szCs w:val="20"/>
            <w:shd w:fill="e6e6e6" w:val="clear"/>
            <w:rtl w:val="0"/>
          </w:rPr>
          <w:t xml:space="preserve">SET</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`visible`</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'0'</w:t>
        </w:r>
        <w:r w:rsidDel="00000000" w:rsidR="00000000" w:rsidRPr="00000000">
          <w:rPr>
            <w:color w:val="444444"/>
            <w:sz w:val="20"/>
            <w:szCs w:val="20"/>
            <w:shd w:fill="e6e6e6" w:val="clear"/>
            <w:rtl w:val="0"/>
          </w:rPr>
          <w:t xml:space="preserve"> </w:t>
        </w:r>
        <w:r w:rsidDel="00000000" w:rsidR="00000000" w:rsidRPr="00000000">
          <w:rPr>
            <w:color w:val="770088"/>
            <w:sz w:val="20"/>
            <w:szCs w:val="20"/>
            <w:shd w:fill="e6e6e6" w:val="clear"/>
            <w:rtl w:val="0"/>
          </w:rPr>
          <w:t xml:space="preserve">WHERE</w:t>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`module`</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'menu_branch_admin'</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"http://localhost/phpmyadmin/url.php?url=https://dev.mysql.com/doc/refman/8.0/en/logical-operators.html#operator_and"</w:instrText>
        </w:r>
        <w:r w:rsidDel="00000000" w:rsidR="00000000" w:rsidRPr="00000000">
          <w:fldChar w:fldCharType="separate"/>
        </w:r>
        <w:r w:rsidDel="00000000" w:rsidR="00000000" w:rsidRPr="00000000">
          <w:rPr>
            <w:color w:val="235a81"/>
            <w:sz w:val="20"/>
            <w:szCs w:val="20"/>
            <w:shd w:fill="e6e6e6" w:val="clear"/>
            <w:rtl w:val="0"/>
          </w:rPr>
          <w:t xml:space="preserve">AND</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`hook`</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aa1111"/>
            <w:sz w:val="20"/>
            <w:szCs w:val="20"/>
            <w:shd w:fill="e6e6e6" w:val="clear"/>
            <w:rtl w:val="0"/>
          </w:rPr>
          <w:t xml:space="preserve">'main_menu_admin'</w:t>
        </w:r>
        <w:r w:rsidDel="00000000" w:rsidR="00000000" w:rsidRPr="00000000">
          <w:rPr>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"http://localhost/phpmyadmin/url.php?url=https://dev.mysql.com/doc/refman/8.0/en/logical-operators.html#operator_and"</w:instrText>
        </w:r>
        <w:r w:rsidDel="00000000" w:rsidR="00000000" w:rsidRPr="00000000">
          <w:fldChar w:fldCharType="separate"/>
        </w:r>
        <w:r w:rsidDel="00000000" w:rsidR="00000000" w:rsidRPr="00000000">
          <w:rPr>
            <w:color w:val="235a81"/>
            <w:sz w:val="20"/>
            <w:szCs w:val="20"/>
            <w:shd w:fill="e6e6e6" w:val="clear"/>
            <w:rtl w:val="0"/>
          </w:rPr>
          <w:t xml:space="preserve">AND</w:t>
        </w:r>
        <w:r w:rsidDel="00000000" w:rsidR="00000000" w:rsidRPr="00000000">
          <w:fldChar w:fldCharType="end"/>
        </w:r>
        <w:r w:rsidDel="00000000" w:rsidR="00000000" w:rsidRPr="00000000">
          <w:rPr>
            <w:color w:val="444444"/>
            <w:sz w:val="20"/>
            <w:szCs w:val="20"/>
            <w:shd w:fill="e6e6e6" w:val="clear"/>
            <w:rtl w:val="0"/>
          </w:rPr>
          <w:t xml:space="preserve"> </w:t>
        </w:r>
        <w:r w:rsidDel="00000000" w:rsidR="00000000" w:rsidRPr="00000000">
          <w:rPr>
            <w:color w:val="0055aa"/>
            <w:sz w:val="20"/>
            <w:szCs w:val="20"/>
            <w:shd w:fill="e6e6e6" w:val="clear"/>
            <w:rtl w:val="0"/>
          </w:rPr>
          <w:t xml:space="preserve">`dgt_hooks`</w:t>
        </w:r>
        <w:r w:rsidDel="00000000" w:rsidR="00000000" w:rsidRPr="00000000">
          <w:rPr>
            <w:color w:val="444444"/>
            <w:sz w:val="20"/>
            <w:szCs w:val="20"/>
            <w:shd w:fill="e6e6e6" w:val="clear"/>
            <w:rtl w:val="0"/>
          </w:rPr>
          <w:t xml:space="preserve">.</w:t>
        </w:r>
        <w:r w:rsidDel="00000000" w:rsidR="00000000" w:rsidRPr="00000000">
          <w:rPr>
            <w:color w:val="0055aa"/>
            <w:sz w:val="20"/>
            <w:szCs w:val="20"/>
            <w:shd w:fill="e6e6e6" w:val="clear"/>
            <w:rtl w:val="0"/>
          </w:rPr>
          <w:t xml:space="preserve">`access`</w:t>
        </w:r>
        <w:r w:rsidDel="00000000" w:rsidR="00000000" w:rsidRPr="00000000">
          <w:rPr>
            <w:color w:val="444444"/>
            <w:sz w:val="20"/>
            <w:szCs w:val="20"/>
            <w:shd w:fill="e6e6e6" w:val="clear"/>
            <w:rtl w:val="0"/>
          </w:rPr>
          <w:t xml:space="preserve"> </w:t>
        </w:r>
        <w:r w:rsidDel="00000000" w:rsidR="00000000" w:rsidRPr="00000000">
          <w:rPr>
            <w:color w:val="ff00ff"/>
            <w:sz w:val="20"/>
            <w:szCs w:val="20"/>
            <w:shd w:fill="e6e6e6" w:val="clear"/>
            <w:rtl w:val="0"/>
          </w:rPr>
          <w:t xml:space="preserve">=</w:t>
        </w:r>
        <w:r w:rsidDel="00000000" w:rsidR="00000000" w:rsidRPr="00000000">
          <w:rPr>
            <w:color w:val="444444"/>
            <w:sz w:val="20"/>
            <w:szCs w:val="20"/>
            <w:shd w:fill="e6e6e6" w:val="clear"/>
            <w:rtl w:val="0"/>
          </w:rPr>
          <w:t xml:space="preserve"> </w:t>
        </w:r>
        <w:r w:rsidDel="00000000" w:rsidR="00000000" w:rsidRPr="00000000">
          <w:rPr>
            <w:color w:val="116644"/>
            <w:sz w:val="20"/>
            <w:szCs w:val="20"/>
            <w:shd w:fill="e6e6e6" w:val="clear"/>
            <w:rtl w:val="0"/>
          </w:rPr>
          <w:t xml:space="preserve">1</w:t>
        </w:r>
        <w:r w:rsidDel="00000000" w:rsidR="00000000" w:rsidRPr="00000000">
          <w:rPr>
            <w:color w:val="444444"/>
            <w:sz w:val="20"/>
            <w:szCs w:val="20"/>
            <w:shd w:fill="e6e6e6" w:val="clear"/>
            <w:rtl w:val="0"/>
          </w:rPr>
          <w:t xml:space="preserve">;</w:t>
        </w:r>
      </w:ins>
    </w:p>
    <w:p w:rsidR="00000000" w:rsidDel="00000000" w:rsidP="00000000" w:rsidRDefault="00000000" w:rsidRPr="00000000" w14:paraId="0000002C">
      <w:pPr>
        <w:shd w:fill="e5e5e5" w:val="clear"/>
        <w:ind w:right="80"/>
        <w:rPr>
          <w:ins w:author="Rajesh Kumar Rajendran" w:id="0" w:date="2023-02-27T12:41:32Z"/>
          <w:color w:val="444444"/>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D">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2E">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CREATE TABLE `dgt_assigned_entities` (</w:t>
        </w:r>
      </w:ins>
    </w:p>
    <w:p w:rsidR="00000000" w:rsidDel="00000000" w:rsidP="00000000" w:rsidRDefault="00000000" w:rsidRPr="00000000" w14:paraId="0000002F">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030">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031">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  `branch_id` int(11) NOT NULL,</w:t>
        </w:r>
      </w:ins>
    </w:p>
    <w:p w:rsidR="00000000" w:rsidDel="00000000" w:rsidP="00000000" w:rsidRDefault="00000000" w:rsidRPr="00000000" w14:paraId="00000032">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  `created_at` timestamp NOT NULL DEFAULT current_timestamp() ON UPDATE current_timestamp()</w:t>
        </w:r>
      </w:ins>
    </w:p>
    <w:p w:rsidR="00000000" w:rsidDel="00000000" w:rsidP="00000000" w:rsidRDefault="00000000" w:rsidRPr="00000000" w14:paraId="00000033">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 ENGINE=InnoDB DEFAULT CHARSET=utf8mb4;</w:t>
        </w:r>
      </w:ins>
    </w:p>
    <w:p w:rsidR="00000000" w:rsidDel="00000000" w:rsidP="00000000" w:rsidRDefault="00000000" w:rsidRPr="00000000" w14:paraId="00000034">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5">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6">
      <w:pPr>
        <w:shd w:fill="ffffff" w:val="clear"/>
        <w:ind w:right="80"/>
        <w:rPr>
          <w:ins w:author="Rajesh Kumar Rajendran" w:id="0" w:date="2023-02-27T12:41:32Z"/>
          <w:rFonts w:ascii="Verdana" w:cs="Verdana" w:eastAsia="Verdana" w:hAnsi="Verdana"/>
          <w:color w:val="444444"/>
          <w:sz w:val="20"/>
          <w:szCs w:val="20"/>
          <w:shd w:fill="e6e6e6" w:val="clear"/>
        </w:rPr>
      </w:pPr>
      <w:ins w:author="Rajesh Kumar Rajendran" w:id="0" w:date="2023-02-27T12:41:32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`dgt_yearly_leaves`</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ADD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`branch_id`</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INT</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Verdana" w:cs="Verdana" w:eastAsia="Verdana" w:hAnsi="Verdana"/>
            <w:color w:val="235a81"/>
            <w:sz w:val="20"/>
            <w:szCs w:val="20"/>
            <w:shd w:fill="e6e6e6" w:val="clear"/>
            <w:rtl w:val="0"/>
          </w:rPr>
          <w:t xml:space="preserve">NOT</w:t>
        </w:r>
        <w:r w:rsidDel="00000000" w:rsidR="00000000" w:rsidRPr="00000000">
          <w:fldChar w:fldCharType="end"/>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221199"/>
            <w:sz w:val="20"/>
            <w:szCs w:val="20"/>
            <w:shd w:fill="e6e6e6" w:val="clear"/>
            <w:rtl w:val="0"/>
          </w:rPr>
          <w:t xml:space="preserve">NULL</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770088"/>
            <w:sz w:val="20"/>
            <w:szCs w:val="20"/>
            <w:shd w:fill="e6e6e6" w:val="clear"/>
            <w:rtl w:val="0"/>
          </w:rPr>
          <w:t xml:space="preserve">AFTER</w:t>
        </w:r>
        <w:r w:rsidDel="00000000" w:rsidR="00000000" w:rsidRPr="00000000">
          <w:rPr>
            <w:rFonts w:ascii="Verdana" w:cs="Verdana" w:eastAsia="Verdana" w:hAnsi="Verdana"/>
            <w:color w:val="444444"/>
            <w:sz w:val="20"/>
            <w:szCs w:val="20"/>
            <w:shd w:fill="e6e6e6" w:val="clear"/>
            <w:rtl w:val="0"/>
          </w:rPr>
          <w:t xml:space="preserve"> </w:t>
        </w:r>
        <w:r w:rsidDel="00000000" w:rsidR="00000000" w:rsidRPr="00000000">
          <w:rPr>
            <w:rFonts w:ascii="Verdana" w:cs="Verdana" w:eastAsia="Verdana" w:hAnsi="Verdana"/>
            <w:color w:val="0055aa"/>
            <w:sz w:val="20"/>
            <w:szCs w:val="20"/>
            <w:shd w:fill="e6e6e6" w:val="clear"/>
            <w:rtl w:val="0"/>
          </w:rPr>
          <w:t xml:space="preserve">`yr_id`</w:t>
        </w:r>
        <w:r w:rsidDel="00000000" w:rsidR="00000000" w:rsidRPr="00000000">
          <w:rPr>
            <w:rFonts w:ascii="Verdana" w:cs="Verdana" w:eastAsia="Verdana" w:hAnsi="Verdana"/>
            <w:color w:val="444444"/>
            <w:sz w:val="20"/>
            <w:szCs w:val="20"/>
            <w:shd w:fill="e6e6e6" w:val="clear"/>
            <w:rtl w:val="0"/>
          </w:rPr>
          <w:t xml:space="preserve">;</w:t>
        </w:r>
      </w:ins>
    </w:p>
    <w:p w:rsidR="00000000" w:rsidDel="00000000" w:rsidP="00000000" w:rsidRDefault="00000000" w:rsidRPr="00000000" w14:paraId="00000037">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38">
      <w:pPr>
        <w:shd w:fill="ffffff" w:val="clear"/>
        <w:spacing w:after="100" w:before="2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9">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________________________________________________________________________</w:t>
        </w:r>
      </w:ins>
    </w:p>
    <w:p w:rsidR="00000000" w:rsidDel="00000000" w:rsidP="00000000" w:rsidRDefault="00000000" w:rsidRPr="00000000" w14:paraId="0000003A">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B">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C">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D">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E">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3F">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0">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1">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2">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`dgt_contacts` CHANGE `id` `id` INT(11) NOT NULL AUTO_INCREMENT, add PRIMARY KEY (`id`);</w:t>
        </w:r>
      </w:ins>
    </w:p>
    <w:p w:rsidR="00000000" w:rsidDel="00000000" w:rsidP="00000000" w:rsidRDefault="00000000" w:rsidRPr="00000000" w14:paraId="00000043">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4">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5">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`dgt_hooks` ADD `read_permission` INT NOT NULL AFTER `last_run`, ADD `write_permission` INT NOT NULL AFTER `read_permission`, ADD `create_permission` INT NOT NULL AFTER `write_permission`, ADD `delete_permission` INT NOT NULL AFTER `create_permission`;</w:t>
        </w:r>
      </w:ins>
    </w:p>
    <w:p w:rsidR="00000000" w:rsidDel="00000000" w:rsidP="00000000" w:rsidRDefault="00000000" w:rsidRPr="00000000" w14:paraId="00000046">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7">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8">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`dgt_contacts` ADD `branch_id` INT NOT NULL AFTER `id`;</w:t>
        </w:r>
      </w:ins>
    </w:p>
    <w:p w:rsidR="00000000" w:rsidDel="00000000" w:rsidP="00000000" w:rsidRDefault="00000000" w:rsidRPr="00000000" w14:paraId="00000049">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A">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B">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`dgt_grades` ADD `branch_id` INT NOT NULL AFTER `grade_id`;</w:t>
        </w:r>
      </w:ins>
    </w:p>
    <w:p w:rsidR="00000000" w:rsidDel="00000000" w:rsidP="00000000" w:rsidRDefault="00000000" w:rsidRPr="00000000" w14:paraId="0000004C">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D">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`dgt_branches` ADD `branch_id` INT NOT NULL AFTER `branch_id`;</w:t>
        </w:r>
      </w:ins>
    </w:p>
    <w:p w:rsidR="00000000" w:rsidDel="00000000" w:rsidP="00000000" w:rsidRDefault="00000000" w:rsidRPr="00000000" w14:paraId="0000004E">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4F">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`dgt_account_details` ADD `employee_id` VARCHAR(150) NULL DEFAULT NULL AFTER `hourly_rate`, ADD `personal_email` VARCHAR(150) NULL DEFAULT NULL AFTER `employee_id`, ADD `reporting_to2` VARCHAR(150) NULL DEFAULT NULL AFTER `personal_email`, ADD `seat_location` VARCHAR(150) NULL DEFAULT NULL AFTER `reporting_to2`, ADD `location1` TEXT NULL DEFAULT NULL AFTER `seat_location`, ADD `location2` TEXT NULL DEFAULT NULL AFTER `location1`, ADD `division` VARCHAR(150) NULL DEFAULT NULL AFTER `location2`, ADD `business_unit` VARCHAR(200) NULL DEFAULT NULL AFTER `division`, ADD `cost_center` TEXT NULL DEFAULT NULL AFTER `business_unit`;</w:t>
        </w:r>
      </w:ins>
    </w:p>
    <w:p w:rsidR="00000000" w:rsidDel="00000000" w:rsidP="00000000" w:rsidRDefault="00000000" w:rsidRPr="00000000" w14:paraId="00000050">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51">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52">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Fonts w:ascii="Verdana" w:cs="Verdana" w:eastAsia="Verdana" w:hAnsi="Verdana"/>
            <w:color w:val="555555"/>
            <w:sz w:val="20"/>
            <w:szCs w:val="20"/>
            <w:shd w:fill="e6e6e6" w:val="clear"/>
            <w:rtl w:val="0"/>
          </w:rPr>
          <w:t xml:space="preserve">ALTER TABLE `dgt_account_details` ADD `dynamic_field` INT NOT NULL AFTER `cost_center`;</w:t>
        </w:r>
      </w:ins>
    </w:p>
    <w:p w:rsidR="00000000" w:rsidDel="00000000" w:rsidP="00000000" w:rsidRDefault="00000000" w:rsidRPr="00000000" w14:paraId="00000053">
      <w:pPr>
        <w:shd w:fill="ffffff" w:val="clear"/>
        <w:spacing w:after="100" w:before="120" w:lineRule="auto"/>
        <w:ind w:right="80"/>
        <w:rPr>
          <w:ins w:author="Rajesh Kumar Rajendran" w:id="0" w:date="2023-02-27T12:41:32Z"/>
          <w:rFonts w:ascii="Verdana" w:cs="Verdana" w:eastAsia="Verdana" w:hAnsi="Verdana"/>
          <w:color w:val="555555"/>
          <w:sz w:val="20"/>
          <w:szCs w:val="20"/>
          <w:shd w:fill="e6e6e6" w:val="clear"/>
        </w:rPr>
      </w:pPr>
      <w:ins w:author="Rajesh Kumar Rajendran" w:id="0" w:date="2023-02-27T12:41:32Z">
        <w:r w:rsidDel="00000000" w:rsidR="00000000" w:rsidRPr="00000000">
          <w:rPr>
            <w:rtl w:val="0"/>
          </w:rPr>
        </w:r>
      </w:ins>
    </w:p>
    <w:p w:rsidR="00000000" w:rsidDel="00000000" w:rsidP="00000000" w:rsidRDefault="00000000" w:rsidRPr="00000000" w14:paraId="00000054">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55">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56">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57">
      <w:pPr>
        <w:shd w:fill="ffffff" w:val="clear"/>
        <w:spacing w:after="100" w:before="220" w:lineRule="auto"/>
        <w:ind w:right="80"/>
        <w:rPr>
          <w:ins w:author="Rajesh Kumar Rajendran" w:id="1" w:date="2023-03-07T09:43:58Z"/>
          <w:rFonts w:ascii="Verdana" w:cs="Verdana" w:eastAsia="Verdana" w:hAnsi="Verdana"/>
          <w:color w:val="555555"/>
          <w:sz w:val="20"/>
          <w:szCs w:val="20"/>
          <w:shd w:fill="e6e6e6" w:val="clear"/>
        </w:rPr>
      </w:pPr>
      <w:ins w:author="Rajesh Kumar Rajendran" w:id="1" w:date="2023-03-07T09:43:58Z">
        <w:r w:rsidDel="00000000" w:rsidR="00000000" w:rsidRPr="00000000">
          <w:rPr>
            <w:rFonts w:ascii="Verdana" w:cs="Verdana" w:eastAsia="Verdana" w:hAnsi="Verdana"/>
            <w:color w:val="555555"/>
            <w:sz w:val="20"/>
            <w:szCs w:val="20"/>
            <w:shd w:fill="e6e6e6" w:val="clear"/>
            <w:rtl w:val="0"/>
          </w:rPr>
          <w:t xml:space="preserve">ALTER TABLE `dgt_account_details` ADD `dynamic_field` INT NOT NULL AFTER `</w:t>
        </w:r>
        <w:r w:rsidDel="00000000" w:rsidR="00000000" w:rsidRPr="00000000">
          <w:rPr>
            <w:rFonts w:ascii="Verdana" w:cs="Verdana" w:eastAsia="Verdana" w:hAnsi="Verdana"/>
            <w:color w:val="555555"/>
            <w:sz w:val="20"/>
            <w:szCs w:val="20"/>
            <w:shd w:fill="e6e6e6" w:val="clear"/>
            <w:rtl w:val="0"/>
          </w:rPr>
          <w:t xml:space="preserve">hourly_rate</w:t>
        </w:r>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58">
      <w:pPr>
        <w:shd w:fill="ffffff" w:val="clear"/>
        <w:spacing w:after="100" w:before="220" w:lineRule="auto"/>
        <w:ind w:right="80"/>
        <w:rPr>
          <w:ins w:author="Rajesh Kumar Rajendran" w:id="1" w:date="2023-03-07T09:43:58Z"/>
          <w:rFonts w:ascii="Verdana" w:cs="Verdana" w:eastAsia="Verdana" w:hAnsi="Verdana"/>
          <w:color w:val="555555"/>
          <w:sz w:val="20"/>
          <w:szCs w:val="20"/>
          <w:shd w:fill="e6e6e6" w:val="clear"/>
        </w:rPr>
      </w:pPr>
      <w:ins w:author="Rajesh Kumar Rajendran" w:id="1" w:date="2023-03-07T09:43:58Z">
        <w:r w:rsidDel="00000000" w:rsidR="00000000" w:rsidRPr="00000000">
          <w:rPr>
            <w:rtl w:val="0"/>
          </w:rPr>
        </w:r>
      </w:ins>
    </w:p>
    <w:p w:rsidR="00000000" w:rsidDel="00000000" w:rsidP="00000000" w:rsidRDefault="00000000" w:rsidRPr="00000000" w14:paraId="00000059">
      <w:pPr>
        <w:shd w:fill="ffffff" w:val="clear"/>
        <w:spacing w:after="100" w:before="220" w:lineRule="auto"/>
        <w:ind w:right="80"/>
        <w:rPr>
          <w:ins w:author="Rajesh Kumar Rajendran" w:id="1" w:date="2023-03-07T09:43:58Z"/>
          <w:rFonts w:ascii="Verdana" w:cs="Verdana" w:eastAsia="Verdana" w:hAnsi="Verdana"/>
          <w:color w:val="555555"/>
          <w:sz w:val="20"/>
          <w:szCs w:val="20"/>
          <w:shd w:fill="e6e6e6" w:val="clear"/>
        </w:rPr>
      </w:pPr>
      <w:ins w:author="Rajesh Kumar Rajendran" w:id="1" w:date="2023-03-07T09:43:58Z">
        <w:r w:rsidDel="00000000" w:rsidR="00000000" w:rsidRPr="00000000">
          <w:rPr>
            <w:rtl w:val="0"/>
          </w:rPr>
        </w:r>
      </w:ins>
    </w:p>
    <w:p w:rsidR="00000000" w:rsidDel="00000000" w:rsidP="00000000" w:rsidRDefault="00000000" w:rsidRPr="00000000" w14:paraId="0000005A">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05B">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`dgt_user_document` (</w:t>
        </w:r>
      </w:ins>
    </w:p>
    <w:p w:rsidR="00000000" w:rsidDel="00000000" w:rsidP="00000000" w:rsidRDefault="00000000" w:rsidRPr="00000000" w14:paraId="0000005C">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05D">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05E">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`document_name` varchar(150) NOT NULL,</w:t>
        </w:r>
      </w:ins>
    </w:p>
    <w:p w:rsidR="00000000" w:rsidDel="00000000" w:rsidP="00000000" w:rsidRDefault="00000000" w:rsidRPr="00000000" w14:paraId="0000005F">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`document` text NOT NULL,</w:t>
        </w:r>
      </w:ins>
    </w:p>
    <w:p w:rsidR="00000000" w:rsidDel="00000000" w:rsidP="00000000" w:rsidRDefault="00000000" w:rsidRPr="00000000" w14:paraId="00000060">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timestamp NOT NULL DEFAULT current_timestamp()</w:t>
        </w:r>
      </w:ins>
    </w:p>
    <w:p w:rsidR="00000000" w:rsidDel="00000000" w:rsidP="00000000" w:rsidRDefault="00000000" w:rsidRPr="00000000" w14:paraId="00000061">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CHARSET=utf8mb4;</w:t>
        </w:r>
      </w:ins>
    </w:p>
    <w:p w:rsidR="00000000" w:rsidDel="00000000" w:rsidP="00000000" w:rsidRDefault="00000000" w:rsidRPr="00000000" w14:paraId="00000062">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63">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64">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`dgt_user_document`</w:t>
        </w:r>
      </w:ins>
    </w:p>
    <w:p w:rsidR="00000000" w:rsidDel="00000000" w:rsidP="00000000" w:rsidRDefault="00000000" w:rsidRPr="00000000" w14:paraId="00000065">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066">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67">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`dgt_user_document`</w:t>
        </w:r>
      </w:ins>
    </w:p>
    <w:p w:rsidR="00000000" w:rsidDel="00000000" w:rsidP="00000000" w:rsidRDefault="00000000" w:rsidRPr="00000000" w14:paraId="00000068">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w:t>
        </w:r>
      </w:ins>
    </w:p>
    <w:p w:rsidR="00000000" w:rsidDel="00000000" w:rsidP="00000000" w:rsidRDefault="00000000" w:rsidRPr="00000000" w14:paraId="00000069">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06A">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6B">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`dgt_user_leaves`</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`branch_id`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INT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`id`</w:t>
        </w:r>
        <w:r w:rsidDel="00000000" w:rsidR="00000000" w:rsidRPr="00000000">
          <w:rPr>
            <w:rFonts w:ascii="Roboto Mono" w:cs="Roboto Mono" w:eastAsia="Roboto Mono" w:hAnsi="Roboto Mono"/>
            <w:color w:val="444444"/>
            <w:sz w:val="20"/>
            <w:szCs w:val="20"/>
            <w:shd w:fill="e6e6e6" w:val="clear"/>
            <w:rtl w:val="0"/>
          </w:rPr>
          <w:t xml:space="preserve">;</w:t>
        </w:r>
      </w:ins>
    </w:p>
    <w:p w:rsidR="00000000" w:rsidDel="00000000" w:rsidP="00000000" w:rsidRDefault="00000000" w:rsidRPr="00000000" w14:paraId="0000006C">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6D">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6E">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6F">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`dgt_attendance_details_ar` (</w:t>
        </w:r>
      </w:ins>
    </w:p>
    <w:p w:rsidR="00000000" w:rsidDel="00000000" w:rsidP="00000000" w:rsidRDefault="00000000" w:rsidRPr="00000000" w14:paraId="00000070">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071">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072">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`a_day` int(11) NOT NULL,</w:t>
        </w:r>
      </w:ins>
    </w:p>
    <w:p w:rsidR="00000000" w:rsidDel="00000000" w:rsidP="00000000" w:rsidRDefault="00000000" w:rsidRPr="00000000" w14:paraId="00000073">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`a_month` int(11) NOT NULL,</w:t>
        </w:r>
      </w:ins>
    </w:p>
    <w:p w:rsidR="00000000" w:rsidDel="00000000" w:rsidP="00000000" w:rsidRDefault="00000000" w:rsidRPr="00000000" w14:paraId="00000074">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`a_year` int(11) NOT NULL,</w:t>
        </w:r>
      </w:ins>
    </w:p>
    <w:p w:rsidR="00000000" w:rsidDel="00000000" w:rsidP="00000000" w:rsidRDefault="00000000" w:rsidRPr="00000000" w14:paraId="00000075">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`month_days` text NOT NULL,</w:t>
        </w:r>
      </w:ins>
    </w:p>
    <w:p w:rsidR="00000000" w:rsidDel="00000000" w:rsidP="00000000" w:rsidRDefault="00000000" w:rsidRPr="00000000" w14:paraId="00000076">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`month_days_in_out` text NOT NULL,</w:t>
        </w:r>
      </w:ins>
    </w:p>
    <w:p w:rsidR="00000000" w:rsidDel="00000000" w:rsidP="00000000" w:rsidRDefault="00000000" w:rsidRPr="00000000" w14:paraId="00000077">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`reason` text NOT NULL,</w:t>
        </w:r>
      </w:ins>
    </w:p>
    <w:p w:rsidR="00000000" w:rsidDel="00000000" w:rsidP="00000000" w:rsidRDefault="00000000" w:rsidRPr="00000000" w14:paraId="00000078">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`ro_id` int(11) NOT NULL,</w:t>
        </w:r>
      </w:ins>
    </w:p>
    <w:p w:rsidR="00000000" w:rsidDel="00000000" w:rsidP="00000000" w:rsidRDefault="00000000" w:rsidRPr="00000000" w14:paraId="00000079">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`ro_status` int(11) NOT NULL</w:t>
        </w:r>
      </w:ins>
    </w:p>
    <w:p w:rsidR="00000000" w:rsidDel="00000000" w:rsidP="00000000" w:rsidRDefault="00000000" w:rsidRPr="00000000" w14:paraId="0000007A">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CHARSET=latin1;</w:t>
        </w:r>
      </w:ins>
    </w:p>
    <w:p w:rsidR="00000000" w:rsidDel="00000000" w:rsidP="00000000" w:rsidRDefault="00000000" w:rsidRPr="00000000" w14:paraId="0000007B">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7C">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`dgt_attendance_details_ar`</w:t>
        </w:r>
      </w:ins>
    </w:p>
    <w:p w:rsidR="00000000" w:rsidDel="00000000" w:rsidP="00000000" w:rsidRDefault="00000000" w:rsidRPr="00000000" w14:paraId="0000007D">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07E">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7F">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80">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081">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82">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83">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84">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85">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86">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`dgt_attendance_details_ar`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`reason`</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"http://localhost/phpmyadmin/url.php?url=https://dev.mysql.com/doc/refman/8.0/en/string-types.html"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TEXT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`month_days_in_out`</w:t>
        </w:r>
        <w:r w:rsidDel="00000000" w:rsidR="00000000" w:rsidRPr="00000000">
          <w:rPr>
            <w:rFonts w:ascii="Roboto Mono" w:cs="Roboto Mono" w:eastAsia="Roboto Mono" w:hAnsi="Roboto Mono"/>
            <w:color w:val="444444"/>
            <w:sz w:val="20"/>
            <w:szCs w:val="20"/>
            <w:shd w:fill="e6e6e6" w:val="clear"/>
            <w:rtl w:val="0"/>
          </w:rPr>
          <w:t xml:space="preserve">;</w:t>
        </w:r>
      </w:ins>
    </w:p>
    <w:p w:rsidR="00000000" w:rsidDel="00000000" w:rsidP="00000000" w:rsidRDefault="00000000" w:rsidRPr="00000000" w14:paraId="00000087">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88">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`dgt_attendance_details_ar`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`ro_id`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INT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`reason`</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`ro_status`</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INT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`ro_id`</w:t>
        </w:r>
        <w:r w:rsidDel="00000000" w:rsidR="00000000" w:rsidRPr="00000000">
          <w:rPr>
            <w:rFonts w:ascii="Roboto Mono" w:cs="Roboto Mono" w:eastAsia="Roboto Mono" w:hAnsi="Roboto Mono"/>
            <w:color w:val="444444"/>
            <w:sz w:val="20"/>
            <w:szCs w:val="20"/>
            <w:shd w:fill="e6e6e6" w:val="clear"/>
            <w:rtl w:val="0"/>
          </w:rPr>
          <w:t xml:space="preserve">;</w:t>
        </w:r>
      </w:ins>
    </w:p>
    <w:p w:rsidR="00000000" w:rsidDel="00000000" w:rsidP="00000000" w:rsidRDefault="00000000" w:rsidRPr="00000000" w14:paraId="00000089">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`dgt_attendance_details_ar`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`a_day`</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"http://localhost/phpmyadmin/url.php?url=https://dev.mysql.com/doc/refman/8.0/en/numeric-types.html"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INT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`user_id`</w:t>
        </w:r>
        <w:r w:rsidDel="00000000" w:rsidR="00000000" w:rsidRPr="00000000">
          <w:rPr>
            <w:rFonts w:ascii="Roboto Mono" w:cs="Roboto Mono" w:eastAsia="Roboto Mono" w:hAnsi="Roboto Mono"/>
            <w:color w:val="444444"/>
            <w:sz w:val="20"/>
            <w:szCs w:val="20"/>
            <w:shd w:fill="e6e6e6" w:val="clear"/>
            <w:rtl w:val="0"/>
          </w:rPr>
          <w:t xml:space="preserve">;</w:t>
        </w:r>
      </w:ins>
    </w:p>
    <w:p w:rsidR="00000000" w:rsidDel="00000000" w:rsidP="00000000" w:rsidRDefault="00000000" w:rsidRPr="00000000" w14:paraId="0000008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8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8C">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`dgt_branches`</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`weekend_workdays`</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"http://localhost/phpmyadmin/url.php?url=https://dev.mysql.com/doc/refman/8.0/en/string-types.html"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TEXT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`branch_prefix`</w:t>
        </w:r>
        <w:r w:rsidDel="00000000" w:rsidR="00000000" w:rsidRPr="00000000">
          <w:rPr>
            <w:rFonts w:ascii="Roboto Mono" w:cs="Roboto Mono" w:eastAsia="Roboto Mono" w:hAnsi="Roboto Mono"/>
            <w:color w:val="444444"/>
            <w:sz w:val="20"/>
            <w:szCs w:val="20"/>
            <w:shd w:fill="e6e6e6" w:val="clear"/>
            <w:rtl w:val="0"/>
          </w:rPr>
          <w:t xml:space="preserve">;</w:t>
        </w:r>
      </w:ins>
    </w:p>
    <w:p w:rsidR="00000000" w:rsidDel="00000000" w:rsidP="00000000" w:rsidRDefault="00000000" w:rsidRPr="00000000" w14:paraId="0000008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8E">
      <w:pPr>
        <w:shd w:fill="ffffff" w:val="clear"/>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`dgt_attendance_details_ar`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ADD</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`reject_reason`</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"http://localhost/phpmyadmin/url.php?url=https://dev.mysql.com/doc/refman/8.0/en/string-types.html"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TEXT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"http://localhost/phpmyadmin/url.php?url=https://dev.mysql.com/doc/refman/8.0/en/logical-operators.html#operator_not"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6e6e6" w:val="clear"/>
            <w:rtl w:val="0"/>
          </w:rPr>
          <w:t xml:space="preserve">NOT</w:t>
        </w:r>
        <w:r w:rsidDel="00000000" w:rsidR="00000000" w:rsidRPr="00000000">
          <w:fldChar w:fldCharType="end"/>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221199"/>
            <w:sz w:val="20"/>
            <w:szCs w:val="20"/>
            <w:shd w:fill="e6e6e6" w:val="clear"/>
            <w:rtl w:val="0"/>
          </w:rPr>
          <w:t xml:space="preserve">NULL</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770088"/>
            <w:sz w:val="20"/>
            <w:szCs w:val="20"/>
            <w:shd w:fill="e6e6e6" w:val="clear"/>
            <w:rtl w:val="0"/>
          </w:rPr>
          <w:t xml:space="preserve">AFTER</w:t>
        </w:r>
        <w:r w:rsidDel="00000000" w:rsidR="00000000" w:rsidRPr="00000000">
          <w:rPr>
            <w:rFonts w:ascii="Roboto Mono" w:cs="Roboto Mono" w:eastAsia="Roboto Mono" w:hAnsi="Roboto Mono"/>
            <w:color w:val="444444"/>
            <w:sz w:val="20"/>
            <w:szCs w:val="20"/>
            <w:shd w:fill="e6e6e6" w:val="clear"/>
            <w:rtl w:val="0"/>
          </w:rPr>
          <w:t xml:space="preserve"> </w:t>
        </w:r>
        <w:r w:rsidDel="00000000" w:rsidR="00000000" w:rsidRPr="00000000">
          <w:rPr>
            <w:rFonts w:ascii="Roboto Mono" w:cs="Roboto Mono" w:eastAsia="Roboto Mono" w:hAnsi="Roboto Mono"/>
            <w:color w:val="0055aa"/>
            <w:sz w:val="20"/>
            <w:szCs w:val="20"/>
            <w:shd w:fill="e6e6e6" w:val="clear"/>
            <w:rtl w:val="0"/>
          </w:rPr>
          <w:t xml:space="preserve">`ro_status`</w:t>
        </w:r>
        <w:r w:rsidDel="00000000" w:rsidR="00000000" w:rsidRPr="00000000">
          <w:rPr>
            <w:rFonts w:ascii="Roboto Mono" w:cs="Roboto Mono" w:eastAsia="Roboto Mono" w:hAnsi="Roboto Mono"/>
            <w:color w:val="444444"/>
            <w:sz w:val="20"/>
            <w:szCs w:val="20"/>
            <w:shd w:fill="e6e6e6" w:val="clear"/>
            <w:rtl w:val="0"/>
          </w:rPr>
          <w:t xml:space="preserve">;</w:t>
        </w:r>
      </w:ins>
    </w:p>
    <w:p w:rsidR="00000000" w:rsidDel="00000000" w:rsidP="00000000" w:rsidRDefault="00000000" w:rsidRPr="00000000" w14:paraId="0000008F">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0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9e9e9e"/>
            <w:sz w:val="20"/>
            <w:szCs w:val="20"/>
            <w:shd w:fill="e6e6e6" w:val="clear"/>
            <w:rtl w:val="0"/>
          </w:rPr>
          <w:t xml:space="preserve">ALTER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TABLE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`dgt_tickets`</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ADD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`assignee`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INT</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NOT</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AFTER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`created`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ADD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`created_by`</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INT</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NOT</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9e9e9e"/>
            <w:sz w:val="20"/>
            <w:szCs w:val="20"/>
            <w:shd w:fill="e6e6e6" w:val="clear"/>
            <w:rtl w:val="0"/>
          </w:rPr>
          <w:t xml:space="preserve">AFTER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2196f3"/>
            <w:sz w:val="20"/>
            <w:szCs w:val="20"/>
            <w:shd w:fill="e6e6e6" w:val="clear"/>
            <w:rtl w:val="0"/>
          </w:rPr>
          <w:t xml:space="preserve">`assignee`</w:t>
        </w:r>
        <w:r w:rsidDel="00000000" w:rsidR="00000000" w:rsidRPr="00000000">
          <w:rPr>
            <w:rFonts w:ascii="Verdana" w:cs="Verdana" w:eastAsia="Verdana" w:hAnsi="Verdana"/>
            <w:color w:val="555555"/>
            <w:sz w:val="20"/>
            <w:szCs w:val="20"/>
            <w:shd w:fill="e6e6e6" w:val="clear"/>
            <w:rtl w:val="0"/>
          </w:rPr>
          <w:t xml:space="preserve">; Close</w:t>
        </w:r>
      </w:ins>
    </w:p>
    <w:p w:rsidR="00000000" w:rsidDel="00000000" w:rsidP="00000000" w:rsidRDefault="00000000" w:rsidRPr="00000000" w14:paraId="000000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dgt_priorities (   id int(11) NOT NULL,   priority varchar(200) COLLATE utf8_unicode_ci DEFAULT NULL,   hour varchar(100) COLLATE utf8_unicode_ci NOT NULL,   color varchar(199) COLLATE utf8_unicode_ci NOT NULL,   status int(11) NOT NULL DEFAULT 1 COMMENT '1-Active 2-In Active' ) ENGINE=MyISAM DEFAULT CHARSET=utf8 COLLATE=utf8_unicode_ci;</w:t>
        </w:r>
      </w:ins>
    </w:p>
    <w:p w:rsidR="00000000" w:rsidDel="00000000" w:rsidP="00000000" w:rsidRDefault="00000000" w:rsidRPr="00000000" w14:paraId="000000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dgt_priorities (id, priority, hour, color, status) VALUES (6, 'Low', '8', '#c95b78', 1), (2, 'Medium', '4', '', 0), (3, 'High', '2', '', 0), (4, 'Urgent', '1', '', 0), (7, 'Very highh', '2', '#ba003b', 1); </w:t>
        </w:r>
      </w:ins>
    </w:p>
    <w:p w:rsidR="00000000" w:rsidDel="00000000" w:rsidP="00000000" w:rsidRDefault="00000000" w:rsidRPr="00000000" w14:paraId="000000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95">
      <w:pPr>
        <w:shd w:fill="ffffff" w:val="clear"/>
        <w:spacing w:before="120" w:lineRule="auto"/>
        <w:ind w:right="80"/>
        <w:rPr>
          <w:ins w:author="Rajesh Kumar Rajendran" w:id="2" w:date="2023-03-09T11:16:09Z"/>
          <w:rFonts w:ascii="Roboto" w:cs="Roboto" w:eastAsia="Roboto" w:hAnsi="Roboto"/>
          <w:color w:val="202124"/>
          <w:sz w:val="21"/>
          <w:szCs w:val="21"/>
          <w:shd w:fill="e6e6e6" w:val="clear"/>
        </w:rPr>
      </w:pPr>
      <w:ins w:author="Rajesh Kumar Rajendran" w:id="2" w:date="2023-03-09T11:16:09Z">
        <w:r w:rsidDel="00000000" w:rsidR="00000000" w:rsidRPr="00000000">
          <w:rPr>
            <w:rFonts w:ascii="Roboto" w:cs="Roboto" w:eastAsia="Roboto" w:hAnsi="Roboto"/>
            <w:color w:val="9e9e9e"/>
            <w:sz w:val="21"/>
            <w:szCs w:val="21"/>
            <w:shd w:fill="e6e6e6" w:val="clear"/>
            <w:rtl w:val="0"/>
          </w:rPr>
          <w:t xml:space="preserve">ALTER</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9e9e9e"/>
            <w:sz w:val="21"/>
            <w:szCs w:val="21"/>
            <w:shd w:fill="e6e6e6" w:val="clear"/>
            <w:rtl w:val="0"/>
          </w:rPr>
          <w:t xml:space="preserve">TABLE</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2196f3"/>
            <w:sz w:val="21"/>
            <w:szCs w:val="21"/>
            <w:shd w:fill="e6e6e6" w:val="clear"/>
            <w:rtl w:val="0"/>
          </w:rPr>
          <w:t xml:space="preserve">`dgt_ticketreplies`</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9e9e9e"/>
            <w:sz w:val="21"/>
            <w:szCs w:val="21"/>
            <w:shd w:fill="e6e6e6" w:val="clear"/>
            <w:rtl w:val="0"/>
          </w:rPr>
          <w:t xml:space="preserve">ADD</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2196f3"/>
            <w:sz w:val="21"/>
            <w:szCs w:val="21"/>
            <w:shd w:fill="e6e6e6" w:val="clear"/>
            <w:rtl w:val="0"/>
          </w:rPr>
          <w:t xml:space="preserve">`parent_id`</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2196f3"/>
            <w:sz w:val="21"/>
            <w:szCs w:val="21"/>
            <w:shd w:fill="e6e6e6" w:val="clear"/>
            <w:rtl w:val="0"/>
          </w:rPr>
          <w:t xml:space="preserve">INT</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9e9e9e"/>
            <w:sz w:val="21"/>
            <w:szCs w:val="21"/>
            <w:shd w:fill="e6e6e6" w:val="clear"/>
            <w:rtl w:val="0"/>
          </w:rPr>
          <w:t xml:space="preserve">NOT</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2196f3"/>
            <w:sz w:val="21"/>
            <w:szCs w:val="21"/>
            <w:shd w:fill="e6e6e6" w:val="clear"/>
            <w:rtl w:val="0"/>
          </w:rPr>
          <w:t xml:space="preserve">NULL</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9e9e9e"/>
            <w:sz w:val="21"/>
            <w:szCs w:val="21"/>
            <w:shd w:fill="e6e6e6" w:val="clear"/>
            <w:rtl w:val="0"/>
          </w:rPr>
          <w:t xml:space="preserve">AFTER</w:t>
        </w:r>
        <w:r w:rsidDel="00000000" w:rsidR="00000000" w:rsidRPr="00000000">
          <w:rPr>
            <w:rFonts w:ascii="Roboto" w:cs="Roboto" w:eastAsia="Roboto" w:hAnsi="Roboto"/>
            <w:color w:val="202124"/>
            <w:sz w:val="21"/>
            <w:szCs w:val="21"/>
            <w:shd w:fill="e6e6e6" w:val="clear"/>
            <w:rtl w:val="0"/>
          </w:rPr>
          <w:t xml:space="preserve"> </w:t>
        </w:r>
        <w:r w:rsidDel="00000000" w:rsidR="00000000" w:rsidRPr="00000000">
          <w:rPr>
            <w:rFonts w:ascii="Roboto" w:cs="Roboto" w:eastAsia="Roboto" w:hAnsi="Roboto"/>
            <w:color w:val="2196f3"/>
            <w:sz w:val="21"/>
            <w:szCs w:val="21"/>
            <w:shd w:fill="e6e6e6" w:val="clear"/>
            <w:rtl w:val="0"/>
          </w:rPr>
          <w:t xml:space="preserve">`id`</w:t>
        </w:r>
        <w:r w:rsidDel="00000000" w:rsidR="00000000" w:rsidRPr="00000000">
          <w:rPr>
            <w:rFonts w:ascii="Roboto" w:cs="Roboto" w:eastAsia="Roboto" w:hAnsi="Roboto"/>
            <w:color w:val="202124"/>
            <w:sz w:val="21"/>
            <w:szCs w:val="21"/>
            <w:shd w:fill="e6e6e6" w:val="clear"/>
            <w:rtl w:val="0"/>
          </w:rPr>
          <w:t xml:space="preserve">;</w:t>
        </w:r>
      </w:ins>
    </w:p>
    <w:p w:rsidR="00000000" w:rsidDel="00000000" w:rsidP="00000000" w:rsidRDefault="00000000" w:rsidRPr="00000000" w14:paraId="0000009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97">
      <w:pPr>
        <w:shd w:fill="ffffff" w:val="clear"/>
        <w:spacing w:before="120" w:lineRule="auto"/>
        <w:ind w:right="80"/>
        <w:rPr>
          <w:ins w:author="Rajesh Kumar Rajendran" w:id="2" w:date="2023-03-09T11:16:09Z"/>
          <w:rFonts w:ascii="Roboto" w:cs="Roboto" w:eastAsia="Roboto" w:hAnsi="Roboto"/>
          <w:color w:val="202124"/>
          <w:sz w:val="21"/>
          <w:szCs w:val="21"/>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9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09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09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09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9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09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04:09 PM</w:t>
        </w:r>
      </w:ins>
    </w:p>
    <w:p w:rsidR="00000000" w:rsidDel="00000000" w:rsidP="00000000" w:rsidRDefault="00000000" w:rsidRPr="00000000" w14:paraId="0000009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09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0A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A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0A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0A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0A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A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A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0A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0A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0A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0A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A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A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0A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A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A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0B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B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B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`dgt_business_proposals`</w:t>
        </w:r>
      </w:ins>
    </w:p>
    <w:p w:rsidR="00000000" w:rsidDel="00000000" w:rsidP="00000000" w:rsidRDefault="00000000" w:rsidRPr="00000000" w14:paraId="000000B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B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B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`dgt_business_proposals` (</w:t>
        </w:r>
      </w:ins>
    </w:p>
    <w:p w:rsidR="00000000" w:rsidDel="00000000" w:rsidP="00000000" w:rsidRDefault="00000000" w:rsidRPr="00000000" w14:paraId="000000B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0B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`name` varchar(255) NOT NULL,</w:t>
        </w:r>
      </w:ins>
    </w:p>
    <w:p w:rsidR="00000000" w:rsidDel="00000000" w:rsidP="00000000" w:rsidRDefault="00000000" w:rsidRPr="00000000" w14:paraId="000000B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`email` varchar(100) NOT NULL,</w:t>
        </w:r>
      </w:ins>
    </w:p>
    <w:p w:rsidR="00000000" w:rsidDel="00000000" w:rsidP="00000000" w:rsidRDefault="00000000" w:rsidRPr="00000000" w14:paraId="000000B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`phone_no` varchar(15) NOT NULL,</w:t>
        </w:r>
      </w:ins>
    </w:p>
    <w:p w:rsidR="00000000" w:rsidDel="00000000" w:rsidP="00000000" w:rsidRDefault="00000000" w:rsidRPr="00000000" w14:paraId="000000B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`project_name` varchar(255) NOT NULL,</w:t>
        </w:r>
      </w:ins>
    </w:p>
    <w:p w:rsidR="00000000" w:rsidDel="00000000" w:rsidP="00000000" w:rsidRDefault="00000000" w:rsidRPr="00000000" w14:paraId="000000B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`description` text NOT NULL,</w:t>
        </w:r>
      </w:ins>
    </w:p>
    <w:p w:rsidR="00000000" w:rsidDel="00000000" w:rsidP="00000000" w:rsidRDefault="00000000" w:rsidRPr="00000000" w14:paraId="000000B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`project_amount` varchar(100) NOT NULL,</w:t>
        </w:r>
      </w:ins>
    </w:p>
    <w:p w:rsidR="00000000" w:rsidDel="00000000" w:rsidP="00000000" w:rsidRDefault="00000000" w:rsidRPr="00000000" w14:paraId="000000B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`avatar` varchar(255) DEFAULT NULL,</w:t>
        </w:r>
      </w:ins>
    </w:p>
    <w:p w:rsidR="00000000" w:rsidDel="00000000" w:rsidP="00000000" w:rsidRDefault="00000000" w:rsidRPr="00000000" w14:paraId="000000B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`created_by` int(11) NOT NULL,</w:t>
        </w:r>
      </w:ins>
    </w:p>
    <w:p w:rsidR="00000000" w:rsidDel="00000000" w:rsidP="00000000" w:rsidRDefault="00000000" w:rsidRPr="00000000" w14:paraId="000000B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 datetime NOT NULL DEFAULT current_timestamp(),</w:t>
        </w:r>
      </w:ins>
    </w:p>
    <w:p w:rsidR="00000000" w:rsidDel="00000000" w:rsidP="00000000" w:rsidRDefault="00000000" w:rsidRPr="00000000" w14:paraId="000000C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DEFAULT 1,</w:t>
        </w:r>
      </w:ins>
    </w:p>
    <w:p w:rsidR="00000000" w:rsidDel="00000000" w:rsidP="00000000" w:rsidRDefault="00000000" w:rsidRPr="00000000" w14:paraId="000000C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`lead_status` int(11) NOT NULL DEFAULT 1</w:t>
        </w:r>
      </w:ins>
    </w:p>
    <w:p w:rsidR="00000000" w:rsidDel="00000000" w:rsidP="00000000" w:rsidRDefault="00000000" w:rsidRPr="00000000" w14:paraId="000000C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0C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C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C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`dgt_business_proposals`</w:t>
        </w:r>
      </w:ins>
    </w:p>
    <w:p w:rsidR="00000000" w:rsidDel="00000000" w:rsidP="00000000" w:rsidRDefault="00000000" w:rsidRPr="00000000" w14:paraId="000000C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C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C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`dgt_business_proposals` (`id`, `name`, `email`, `phone_no`, `project_name`, `description`, `project_amount`, `avatar`, `created_by`, `created`, `status`, `lead_status`) VALUES</w:t>
        </w:r>
      </w:ins>
    </w:p>
    <w:p w:rsidR="00000000" w:rsidDel="00000000" w:rsidP="00000000" w:rsidRDefault="00000000" w:rsidRPr="00000000" w14:paraId="000000C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'Amazon1', 'test1@amazon1.com', '9900887766', 'Amazon1', '', '5000', 'sun.jpg', 458, '2021-11-24 10:33:45', 1, 1),</w:t>
        </w:r>
      </w:ins>
    </w:p>
    <w:p w:rsidR="00000000" w:rsidDel="00000000" w:rsidP="00000000" w:rsidRDefault="00000000" w:rsidRPr="00000000" w14:paraId="000000C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'Flipkart', 'Flipkarttest@gmail.com', '9652847123', 'E-Commerce Management System ', '', '20000', '', 458, '2022-04-04 10:17:35', 1, 52),</w:t>
        </w:r>
      </w:ins>
    </w:p>
    <w:p w:rsidR="00000000" w:rsidDel="00000000" w:rsidP="00000000" w:rsidRDefault="00000000" w:rsidRPr="00000000" w14:paraId="000000C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'Amazon1', 'herdeiro.lele@netkianda.com', '9652847123', 'ERPP', '', '5000', '', 458, '2022-05-11 09:38:00', 1, 52),</w:t>
        </w:r>
      </w:ins>
    </w:p>
    <w:p w:rsidR="00000000" w:rsidDel="00000000" w:rsidP="00000000" w:rsidRDefault="00000000" w:rsidRPr="00000000" w14:paraId="000000C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'Alan', 'alan@grupokuale.com.mx', '8333332708', 'Las Joyas de Miramapolis', '', '320', '', 458, '2022-07-11 22:45:35', 0, 41),</w:t>
        </w:r>
      </w:ins>
    </w:p>
    <w:p w:rsidR="00000000" w:rsidDel="00000000" w:rsidP="00000000" w:rsidRDefault="00000000" w:rsidRPr="00000000" w14:paraId="000000C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'harry', 'kathy43@yopmail.com', '9876543218', 'qe', '', '11', '', 458, '2022-07-29 07:49:02', 1, 52),</w:t>
        </w:r>
      </w:ins>
    </w:p>
    <w:p w:rsidR="00000000" w:rsidDel="00000000" w:rsidP="00000000" w:rsidRDefault="00000000" w:rsidRPr="00000000" w14:paraId="000000C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'Kathy', 'kathy333@yopmail.com', '1111111111', '11', '', '1', 'aster-flowers-art-design-26968847.jpg', 458, '2022-07-29 08:38:00', 1, 53),</w:t>
        </w:r>
      </w:ins>
    </w:p>
    <w:p w:rsidR="00000000" w:rsidDel="00000000" w:rsidP="00000000" w:rsidRDefault="00000000" w:rsidRPr="00000000" w14:paraId="000000C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'SSSA', 'kathy333@yopmail.com', '9876543210', 'SSSSA', '', '1', 'download.jpg', 458, '2022-07-29 09:08:43', 0, 41),</w:t>
        </w:r>
      </w:ins>
    </w:p>
    <w:p w:rsidR="00000000" w:rsidDel="00000000" w:rsidP="00000000" w:rsidRDefault="00000000" w:rsidRPr="00000000" w14:paraId="000000D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'crmtool', 'harsh444@yopmail.com', '9876543219', 'hars', '', '100', NULL, 458, '2022-08-02 10:17:55', 0, 41),</w:t>
        </w:r>
      </w:ins>
    </w:p>
    <w:p w:rsidR="00000000" w:rsidDel="00000000" w:rsidP="00000000" w:rsidRDefault="00000000" w:rsidRPr="00000000" w14:paraId="000000D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'crm2', 'crm@yopmail.com', '9876543234', 'crm2', '', '300', NULL, 458, '2022-08-02 10:22:18', 0, 40),</w:t>
        </w:r>
      </w:ins>
    </w:p>
    <w:p w:rsidR="00000000" w:rsidDel="00000000" w:rsidP="00000000" w:rsidRDefault="00000000" w:rsidRPr="00000000" w14:paraId="000000D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'crm3', 'crm3@yopmail.com', '9876543233', 'crm3', '', '200', NULL, 458, '2022-08-02 10:25:28', 1, 1),</w:t>
        </w:r>
      </w:ins>
    </w:p>
    <w:p w:rsidR="00000000" w:rsidDel="00000000" w:rsidP="00000000" w:rsidRDefault="00000000" w:rsidRPr="00000000" w14:paraId="000000D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'honey', 'honey444@yopmail.com', '9876543255', 'honey', '', '200', NULL, 458, '2022-08-02 10:28:18', 0, 66),</w:t>
        </w:r>
      </w:ins>
    </w:p>
    <w:p w:rsidR="00000000" w:rsidDel="00000000" w:rsidP="00000000" w:rsidRDefault="00000000" w:rsidRPr="00000000" w14:paraId="000000D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 'Dana', 'dana@gmail.com', '1234566478', 'NEWHRMS', '', '6786785686', '', 458, '2022-09-02 11:03:03', 0, 66),</w:t>
        </w:r>
      </w:ins>
    </w:p>
    <w:p w:rsidR="00000000" w:rsidDel="00000000" w:rsidP="00000000" w:rsidRDefault="00000000" w:rsidRPr="00000000" w14:paraId="000000D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(41, 'Hwkary', 'danasoft1990@gmail.com', '7517152423', 'request ERP', '', '10000', '', 458, '2022-09-03 18:39:08', 0, 67),</w:t>
        </w:r>
      </w:ins>
    </w:p>
    <w:p w:rsidR="00000000" w:rsidDel="00000000" w:rsidP="00000000" w:rsidRDefault="00000000" w:rsidRPr="00000000" w14:paraId="000000D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(42, 'contact less', 'jon@gmail.com', '9898989898', 'plan panrom', '', '98696', NULL, 458, '2022-09-23 11:27:33', 1, 65);</w:t>
        </w:r>
      </w:ins>
    </w:p>
    <w:p w:rsidR="00000000" w:rsidDel="00000000" w:rsidP="00000000" w:rsidRDefault="00000000" w:rsidRPr="00000000" w14:paraId="000000D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D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D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0D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D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D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D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`dgt_business_proposals`</w:t>
        </w:r>
      </w:ins>
    </w:p>
    <w:p w:rsidR="00000000" w:rsidDel="00000000" w:rsidP="00000000" w:rsidRDefault="00000000" w:rsidRPr="00000000" w14:paraId="000000D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D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`dgt_business_proposals`</w:t>
        </w:r>
      </w:ins>
    </w:p>
    <w:p w:rsidR="00000000" w:rsidDel="00000000" w:rsidP="00000000" w:rsidRDefault="00000000" w:rsidRPr="00000000" w14:paraId="000000E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0E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E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E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0E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E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E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E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`dgt_business_proposals`</w:t>
        </w:r>
      </w:ins>
    </w:p>
    <w:p w:rsidR="00000000" w:rsidDel="00000000" w:rsidP="00000000" w:rsidRDefault="00000000" w:rsidRPr="00000000" w14:paraId="000000E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E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`dgt_business_proposals`</w:t>
        </w:r>
      </w:ins>
    </w:p>
    <w:p w:rsidR="00000000" w:rsidDel="00000000" w:rsidP="00000000" w:rsidRDefault="00000000" w:rsidRPr="00000000" w14:paraId="000000E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AUTO_INCREMENT=43;</w:t>
        </w:r>
      </w:ins>
    </w:p>
    <w:p w:rsidR="00000000" w:rsidDel="00000000" w:rsidP="00000000" w:rsidRDefault="00000000" w:rsidRPr="00000000" w14:paraId="000000E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0E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E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0E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0E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0F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F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0F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0F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0F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0F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0F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04:10 PM</w:t>
        </w:r>
      </w:ins>
    </w:p>
    <w:p w:rsidR="00000000" w:rsidDel="00000000" w:rsidP="00000000" w:rsidRDefault="00000000" w:rsidRPr="00000000" w14:paraId="000000F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0F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0F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F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0F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0F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0F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F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0F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10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10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10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10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0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0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10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0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0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10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0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0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`dgt_lead_board`</w:t>
        </w:r>
      </w:ins>
    </w:p>
    <w:p w:rsidR="00000000" w:rsidDel="00000000" w:rsidP="00000000" w:rsidRDefault="00000000" w:rsidRPr="00000000" w14:paraId="0000010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0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0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`dgt_lead_board` (</w:t>
        </w:r>
      </w:ins>
    </w:p>
    <w:p w:rsidR="00000000" w:rsidDel="00000000" w:rsidP="00000000" w:rsidRDefault="00000000" w:rsidRPr="00000000" w14:paraId="0000010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`task_board_id` int(11) NOT NULL,</w:t>
        </w:r>
      </w:ins>
    </w:p>
    <w:p w:rsidR="00000000" w:rsidDel="00000000" w:rsidP="00000000" w:rsidRDefault="00000000" w:rsidRPr="00000000" w14:paraId="0000011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11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NOT NULL,</w:t>
        </w:r>
      </w:ins>
    </w:p>
    <w:p w:rsidR="00000000" w:rsidDel="00000000" w:rsidP="00000000" w:rsidRDefault="00000000" w:rsidRPr="00000000" w14:paraId="0000011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`task_board_name` text NOT NULL,</w:t>
        </w:r>
      </w:ins>
    </w:p>
    <w:p w:rsidR="00000000" w:rsidDel="00000000" w:rsidP="00000000" w:rsidRDefault="00000000" w:rsidRPr="00000000" w14:paraId="0000011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`task_board_color` text NOT NULL,</w:t>
        </w:r>
      </w:ins>
    </w:p>
    <w:p w:rsidR="00000000" w:rsidDel="00000000" w:rsidP="00000000" w:rsidRDefault="00000000" w:rsidRPr="00000000" w14:paraId="0000011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`task_board_bc` text NOT NULL,</w:t>
        </w:r>
      </w:ins>
    </w:p>
    <w:p w:rsidR="00000000" w:rsidDel="00000000" w:rsidP="00000000" w:rsidRDefault="00000000" w:rsidRPr="00000000" w14:paraId="0000011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`task_board_class` text NOT NULL,</w:t>
        </w:r>
      </w:ins>
    </w:p>
    <w:p w:rsidR="00000000" w:rsidDel="00000000" w:rsidP="00000000" w:rsidRDefault="00000000" w:rsidRPr="00000000" w14:paraId="0000011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`project_id` int(11) NOT NULL</w:t>
        </w:r>
      </w:ins>
    </w:p>
    <w:p w:rsidR="00000000" w:rsidDel="00000000" w:rsidP="00000000" w:rsidRDefault="00000000" w:rsidRPr="00000000" w14:paraId="0000011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ENGINE=MyISAM DEFAULT CHARSET=latin1;</w:t>
        </w:r>
      </w:ins>
    </w:p>
    <w:p w:rsidR="00000000" w:rsidDel="00000000" w:rsidP="00000000" w:rsidRDefault="00000000" w:rsidRPr="00000000" w14:paraId="0000011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1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1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`dgt_lead_board`</w:t>
        </w:r>
      </w:ins>
    </w:p>
    <w:p w:rsidR="00000000" w:rsidDel="00000000" w:rsidP="00000000" w:rsidRDefault="00000000" w:rsidRPr="00000000" w14:paraId="0000011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1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1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`dgt_lead_board` (`task_board_id`, `user_id`, `subdomain_id`, `task_board_name`, `task_board_color`, `task_board_bc`, `task_board_class`, `project_id`) VALUES</w:t>
        </w:r>
      </w:ins>
    </w:p>
    <w:p w:rsidR="00000000" w:rsidDel="00000000" w:rsidP="00000000" w:rsidRDefault="00000000" w:rsidRPr="00000000" w14:paraId="0000011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458, 0, 'Proposal12', '#7460ee', '#f1effd', 'purple', 0),</w:t>
        </w:r>
      </w:ins>
    </w:p>
    <w:p w:rsidR="00000000" w:rsidDel="00000000" w:rsidP="00000000" w:rsidRDefault="00000000" w:rsidRPr="00000000" w14:paraId="0000011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(69, 458, 0, 'CRM Proposal ', '#ff9b44', '#fff5ec', 'primary', 0),</w:t>
        </w:r>
      </w:ins>
    </w:p>
    <w:p w:rsidR="00000000" w:rsidDel="00000000" w:rsidP="00000000" w:rsidRDefault="00000000" w:rsidRPr="00000000" w14:paraId="0000012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(70, 458, 0, 'Dana', '#ffb300', '##fdfcf3', 'warning', 0),</w:t>
        </w:r>
      </w:ins>
    </w:p>
    <w:p w:rsidR="00000000" w:rsidDel="00000000" w:rsidP="00000000" w:rsidRDefault="00000000" w:rsidRPr="00000000" w14:paraId="0000012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(72, 458, 0, 'Funnel - This Week', '#ef5350', '#fef7f6', 'danger', 0),</w:t>
        </w:r>
      </w:ins>
    </w:p>
    <w:p w:rsidR="00000000" w:rsidDel="00000000" w:rsidP="00000000" w:rsidRDefault="00000000" w:rsidRPr="00000000" w14:paraId="0000012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(73, 458, 0, 'Funnel - This Week', '#ef5350', '#fef7f6', 'danger', 0),</w:t>
        </w:r>
      </w:ins>
    </w:p>
    <w:p w:rsidR="00000000" w:rsidDel="00000000" w:rsidP="00000000" w:rsidRDefault="00000000" w:rsidRPr="00000000" w14:paraId="0000012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(65, 458, 0, 'dssad@@@@@@@@@@@@@@@@@133333333333333333333333333333333333333333333333333333333333333333333333333333333333333333333333333333333333333333333333333333333333333333333333333333333333333333333143333333333333331232222222266666666666666666666666666666666', '#ff9b44', '#fff5ec', 'primary', 0),</w:t>
        </w:r>
      </w:ins>
    </w:p>
    <w:p w:rsidR="00000000" w:rsidDel="00000000" w:rsidP="00000000" w:rsidRDefault="00000000" w:rsidRPr="00000000" w14:paraId="0000012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(66, 458, 0, 't', '#ff9b44', '#fff5ec', 'primary', 0),</w:t>
        </w:r>
      </w:ins>
    </w:p>
    <w:p w:rsidR="00000000" w:rsidDel="00000000" w:rsidP="00000000" w:rsidRDefault="00000000" w:rsidRPr="00000000" w14:paraId="0000012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(67, 458, 0, 'r', '#ff9b44', '#fff5ec', 'primary', 0);</w:t>
        </w:r>
      </w:ins>
    </w:p>
    <w:p w:rsidR="00000000" w:rsidDel="00000000" w:rsidP="00000000" w:rsidRDefault="00000000" w:rsidRPr="00000000" w14:paraId="0000012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2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2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12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2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2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2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`dgt_lead_board`</w:t>
        </w:r>
      </w:ins>
    </w:p>
    <w:p w:rsidR="00000000" w:rsidDel="00000000" w:rsidP="00000000" w:rsidRDefault="00000000" w:rsidRPr="00000000" w14:paraId="0000012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2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`dgt_lead_board`</w:t>
        </w:r>
      </w:ins>
    </w:p>
    <w:p w:rsidR="00000000" w:rsidDel="00000000" w:rsidP="00000000" w:rsidRDefault="00000000" w:rsidRPr="00000000" w14:paraId="0000012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(`task_board_id`);</w:t>
        </w:r>
      </w:ins>
    </w:p>
    <w:p w:rsidR="00000000" w:rsidDel="00000000" w:rsidP="00000000" w:rsidRDefault="00000000" w:rsidRPr="00000000" w14:paraId="0000013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3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3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13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3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3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3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`dgt_lead_board`</w:t>
        </w:r>
      </w:ins>
    </w:p>
    <w:p w:rsidR="00000000" w:rsidDel="00000000" w:rsidP="00000000" w:rsidRDefault="00000000" w:rsidRPr="00000000" w14:paraId="0000013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3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`dgt_lead_board`</w:t>
        </w:r>
      </w:ins>
    </w:p>
    <w:p w:rsidR="00000000" w:rsidDel="00000000" w:rsidP="00000000" w:rsidRDefault="00000000" w:rsidRPr="00000000" w14:paraId="0000013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`task_board_id` int(11) NOT NULL AUTO_INCREMENT, AUTO_INCREMENT=74;</w:t>
        </w:r>
      </w:ins>
    </w:p>
    <w:p w:rsidR="00000000" w:rsidDel="00000000" w:rsidP="00000000" w:rsidRDefault="00000000" w:rsidRPr="00000000" w14:paraId="0000013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13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3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13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13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13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4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14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'main_menu_admin', NULL, 'leads', 'crm', 1, 1, 1, 1, NULL, 1, '2020-05-27 00:00:00', 1, 1, 1, 1),</w:t>
        </w:r>
      </w:ins>
    </w:p>
    <w:p w:rsidR="00000000" w:rsidDel="00000000" w:rsidP="00000000" w:rsidRDefault="00000000" w:rsidRPr="00000000" w14:paraId="0000014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'main_menu_agent', NULL, 'leads', 'crm', 1, 66, 1, 1, NULL, 1, NULL, 0, 0, 0, 0),</w:t>
        </w:r>
      </w:ins>
    </w:p>
    <w:p w:rsidR="00000000" w:rsidDel="00000000" w:rsidP="00000000" w:rsidRDefault="00000000" w:rsidRPr="00000000" w14:paraId="0000014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'main_menu_employee', NULL, 'leads', 'crm', 1, 97, 1, 1, NULL, 1, NULL, 1, 0, 0, 0),</w:t>
        </w:r>
      </w:ins>
    </w:p>
    <w:p w:rsidR="00000000" w:rsidDel="00000000" w:rsidP="00000000" w:rsidRDefault="00000000" w:rsidRPr="00000000" w14:paraId="0000014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'main_menu_employees', NULL, 'leads', 'crm', 1, 85, 1, 1, NULL, 1, NULL, 0, 0, 0, 0),</w:t>
        </w:r>
      </w:ins>
    </w:p>
    <w:p w:rsidR="00000000" w:rsidDel="00000000" w:rsidP="00000000" w:rsidRDefault="00000000" w:rsidRPr="00000000" w14:paraId="0000014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'main_menu_hr_loco', NULL, 'leads', 'crm', 1, 84, 1, 1, NULL, 1, NULL, 0, 0, 0, 0),</w:t>
        </w:r>
      </w:ins>
    </w:p>
    <w:p w:rsidR="00000000" w:rsidDel="00000000" w:rsidP="00000000" w:rsidRDefault="00000000" w:rsidRPr="00000000" w14:paraId="0000014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'main_menu_new_shubh_role', NULL, 'leads', 'crm', 1, 82, 1, 1, NULL, 1, NULL, 0, 0, 0, 0),</w:t>
        </w:r>
      </w:ins>
    </w:p>
    <w:p w:rsidR="00000000" w:rsidDel="00000000" w:rsidP="00000000" w:rsidRDefault="00000000" w:rsidRPr="00000000" w14:paraId="0000014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'main_menu_payroll_client', NULL, 'leads', 'crm', 1, 83, 1, 1, NULL, 1, NULL, 0, 0, 0, 0),</w:t>
        </w:r>
      </w:ins>
    </w:p>
    <w:p w:rsidR="00000000" w:rsidDel="00000000" w:rsidP="00000000" w:rsidRDefault="00000000" w:rsidRPr="00000000" w14:paraId="0000014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'main_menu_super_user', NULL, 'leads', 'crm', 1, 77, 1, 1, NULL, 1, NULL, 0, 0, 0, 0),</w:t>
        </w:r>
      </w:ins>
    </w:p>
    <w:p w:rsidR="00000000" w:rsidDel="00000000" w:rsidP="00000000" w:rsidRDefault="00000000" w:rsidRPr="00000000" w14:paraId="00000149">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'main_menu_test_1', NULL, 'leads', 'crm', 1, 87, 1, 1, NULL, 1, NULL, 0, 0, 0, 0),</w:t>
        </w:r>
      </w:ins>
    </w:p>
    <w:p w:rsidR="00000000" w:rsidDel="00000000" w:rsidP="00000000" w:rsidRDefault="00000000" w:rsidRPr="00000000" w14:paraId="0000014A">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'main_menu_testing', NULL, 'leads', 'crm', 1, 86, 1, 1, NULL, 1, NULL, 0, 0, 0, 0),</w:t>
        </w:r>
      </w:ins>
    </w:p>
    <w:p w:rsidR="00000000" w:rsidDel="00000000" w:rsidP="00000000" w:rsidRDefault="00000000" w:rsidRPr="00000000" w14:paraId="0000014B">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('menu_business_leads', 'menu_crm', 'main_menu_user', NULL, 'leads', 'crm', 1, 95, 1, 1, NULL, 1, NULL, 0, 0, 0, 0),</w:t>
        </w:r>
      </w:ins>
    </w:p>
    <w:p w:rsidR="00000000" w:rsidDel="00000000" w:rsidP="00000000" w:rsidRDefault="00000000" w:rsidRPr="00000000" w14:paraId="0000014C">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'main_menu_admin', NULL, 'business_proposals', 'crm/business_proposals', 2, 1, 1, 1, NULL, 1, '2020-05-27 00:00:00', 1, 1, 1, 1),</w:t>
        </w:r>
      </w:ins>
    </w:p>
    <w:p w:rsidR="00000000" w:rsidDel="00000000" w:rsidP="00000000" w:rsidRDefault="00000000" w:rsidRPr="00000000" w14:paraId="0000014D">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'main_menu_agent', NULL, 'business_proposals', 'crm/business_proposals', 2, 66, 1, 1, NULL, 1, NULL, 0, 0, 0, 0),</w:t>
        </w:r>
      </w:ins>
    </w:p>
    <w:p w:rsidR="00000000" w:rsidDel="00000000" w:rsidP="00000000" w:rsidRDefault="00000000" w:rsidRPr="00000000" w14:paraId="0000014E">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'main_menu_employees', NULL, 'business_proposals', 'crm/business_proposals', 2, 85, 1, 1, NULL, 1, NULL, 0, 0, 0, 0),</w:t>
        </w:r>
      </w:ins>
    </w:p>
    <w:p w:rsidR="00000000" w:rsidDel="00000000" w:rsidP="00000000" w:rsidRDefault="00000000" w:rsidRPr="00000000" w14:paraId="0000014F">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'main_menu_indhu_test', NULL, 'business_proposals', 'crm/business_proposals', 2, 80, 1, 1, NULL, 1, NULL, 1, 1, 0, 0),</w:t>
        </w:r>
      </w:ins>
    </w:p>
    <w:p w:rsidR="00000000" w:rsidDel="00000000" w:rsidP="00000000" w:rsidRDefault="00000000" w:rsidRPr="00000000" w14:paraId="00000150">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'main_menu_new_shubh_role', NULL, 'business_proposals', 'crm/business_proposals', 2, 82, 1, 1, NULL, 1, NULL, 0, 0, 0, 0),</w:t>
        </w:r>
      </w:ins>
    </w:p>
    <w:p w:rsidR="00000000" w:rsidDel="00000000" w:rsidP="00000000" w:rsidRDefault="00000000" w:rsidRPr="00000000" w14:paraId="00000151">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'main_menu_payroll_client', NULL, 'business_proposals', 'crm/business_proposals', 2, 83, 1, 1, NULL, 1, NULL, 0, 0, 0, 0),</w:t>
        </w:r>
      </w:ins>
    </w:p>
    <w:p w:rsidR="00000000" w:rsidDel="00000000" w:rsidP="00000000" w:rsidRDefault="00000000" w:rsidRPr="00000000" w14:paraId="00000152">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'main_menu_sales', NULL, 'business_proposals', 'crm/business_proposals', 2, 91, 1, 1, NULL, 1, NULL, 1, 1, 0, 0),</w:t>
        </w:r>
      </w:ins>
    </w:p>
    <w:p w:rsidR="00000000" w:rsidDel="00000000" w:rsidP="00000000" w:rsidRDefault="00000000" w:rsidRPr="00000000" w14:paraId="00000153">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'main_menu_super_user', NULL, 'business_proposals', 'crm/business_proposals', 2, 77, 1, 1, NULL, 1, NULL, 0, 0, 0, 0),</w:t>
        </w:r>
      </w:ins>
    </w:p>
    <w:p w:rsidR="00000000" w:rsidDel="00000000" w:rsidP="00000000" w:rsidRDefault="00000000" w:rsidRPr="00000000" w14:paraId="00000154">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'main_menu_test_1', NULL, 'business_proposals', 'crm/business_proposals', 2, 87, 1, 1, NULL, 1, NULL, 0, 0, 0, 0),</w:t>
        </w:r>
      </w:ins>
    </w:p>
    <w:p w:rsidR="00000000" w:rsidDel="00000000" w:rsidP="00000000" w:rsidRDefault="00000000" w:rsidRPr="00000000" w14:paraId="00000155">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'main_menu_testing', NULL, 'business_proposals', 'crm/business_proposals', 2, 86, 1, 1, NULL, 1, NULL, 0, 0, 0, 0),</w:t>
        </w:r>
      </w:ins>
    </w:p>
    <w:p w:rsidR="00000000" w:rsidDel="00000000" w:rsidP="00000000" w:rsidRDefault="00000000" w:rsidRPr="00000000" w14:paraId="00000156">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('menu_business_proposals', 'menu_crm', 'main_menu_user', NULL, 'business_proposals', 'crm/business_proposals', 2, 95, 1, 1, NULL, 1, NULL, 0, 0, 0, 0);</w:t>
        </w:r>
      </w:ins>
    </w:p>
    <w:p w:rsidR="00000000" w:rsidDel="00000000" w:rsidP="00000000" w:rsidRDefault="00000000" w:rsidRPr="00000000" w14:paraId="00000157">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58">
      <w:pPr>
        <w:shd w:fill="ffffff" w:val="clear"/>
        <w:spacing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1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'main_menu_admin', 'fa-users', 'CRM', '#', 3, 1, 1, 1, NULL, 1, '2020-05-28 00:00:00', 1, 1, 1, 1),</w:t>
        </w:r>
      </w:ins>
    </w:p>
    <w:p w:rsidR="00000000" w:rsidDel="00000000" w:rsidP="00000000" w:rsidRDefault="00000000" w:rsidRPr="00000000" w14:paraId="000001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'main_menu_agent', 'fa-users', 'CRM', '#', 3, 66, 1, 1, NULL, 1, NULL, 0, 0, 0, 0),</w:t>
        </w:r>
      </w:ins>
    </w:p>
    <w:p w:rsidR="00000000" w:rsidDel="00000000" w:rsidP="00000000" w:rsidRDefault="00000000" w:rsidRPr="00000000" w14:paraId="000001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'main_menu_employee', 'fa-users', 'CRM', '#', 3, 97, 1, 1, NULL, 1, NULL, 0, 0, 0, 0),</w:t>
        </w:r>
      </w:ins>
    </w:p>
    <w:p w:rsidR="00000000" w:rsidDel="00000000" w:rsidP="00000000" w:rsidRDefault="00000000" w:rsidRPr="00000000" w14:paraId="000001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'main_menu_employees', 'fa-users', 'CRM', '#', 3, 85, 1, 1, NULL, 1, NULL, 0, 0, 0, 0),</w:t>
        </w:r>
      </w:ins>
    </w:p>
    <w:p w:rsidR="00000000" w:rsidDel="00000000" w:rsidP="00000000" w:rsidRDefault="00000000" w:rsidRPr="00000000" w14:paraId="000001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'main_menu_hr_loco', 'fa-users', 'CRM', '#', 3, 84, 1, 1, NULL, 1, NULL, 0, 0, 0, 0),</w:t>
        </w:r>
      </w:ins>
    </w:p>
    <w:p w:rsidR="00000000" w:rsidDel="00000000" w:rsidP="00000000" w:rsidRDefault="00000000" w:rsidRPr="00000000" w14:paraId="000001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'main_menu_indhu_test', 'fa-users', 'CRM', '#', 3, 80, 1, 1, NULL, 1, NULL, 0, 0, 0, 0),</w:t>
        </w:r>
      </w:ins>
    </w:p>
    <w:p w:rsidR="00000000" w:rsidDel="00000000" w:rsidP="00000000" w:rsidRDefault="00000000" w:rsidRPr="00000000" w14:paraId="000001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'main_menu_new_shubh_role', 'fa-users', 'CRM', '#', 3, 82, 1, 1, NULL, 1, NULL, 0, 0, 0, 0),</w:t>
        </w:r>
      </w:ins>
    </w:p>
    <w:p w:rsidR="00000000" w:rsidDel="00000000" w:rsidP="00000000" w:rsidRDefault="00000000" w:rsidRPr="00000000" w14:paraId="000001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'main_menu_payroll_client', 'fa-users', 'CRM', '#', 3, 83, 1, 1, NULL, 1, NULL, 0, 0, 0, 0),</w:t>
        </w:r>
      </w:ins>
    </w:p>
    <w:p w:rsidR="00000000" w:rsidDel="00000000" w:rsidP="00000000" w:rsidRDefault="00000000" w:rsidRPr="00000000" w14:paraId="000001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'main_menu_sales', 'fa-users', 'CRM', '#', 3, 91, 1, 1, NULL, 1, NULL, 0, 0, 0, 0),</w:t>
        </w:r>
      </w:ins>
    </w:p>
    <w:p w:rsidR="00000000" w:rsidDel="00000000" w:rsidP="00000000" w:rsidRDefault="00000000" w:rsidRPr="00000000" w14:paraId="000001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'main_menu_super_user', 'fa-users', 'CRM', '#', 3, 77, 1, 1, NULL, 1, NULL, 0, 0, 0, 0),</w:t>
        </w:r>
      </w:ins>
    </w:p>
    <w:p w:rsidR="00000000" w:rsidDel="00000000" w:rsidP="00000000" w:rsidRDefault="00000000" w:rsidRPr="00000000" w14:paraId="000001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'main_menu_test_1', 'fa-users', 'CRM', '#', 3, 87, 1, 1, NULL, 1, NULL, 0, 0, 0, 0),</w:t>
        </w:r>
      </w:ins>
    </w:p>
    <w:p w:rsidR="00000000" w:rsidDel="00000000" w:rsidP="00000000" w:rsidRDefault="00000000" w:rsidRPr="00000000" w14:paraId="000001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'main_menu_testing', 'fa-users', 'CRM', '#', 3, 86, 1, 1, NULL, 1, NULL, 0, 0, 0, 0),</w:t>
        </w:r>
      </w:ins>
    </w:p>
    <w:p w:rsidR="00000000" w:rsidDel="00000000" w:rsidP="00000000" w:rsidRDefault="00000000" w:rsidRPr="00000000" w14:paraId="000001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('menu_crm', '', 'main_menu_user', 'fa-users', 'CRM', '#', 3, 95, 1, 1, NULL, 1, NULL, 0, 0, 0, 0);</w:t>
        </w:r>
      </w:ins>
    </w:p>
    <w:p w:rsidR="00000000" w:rsidDel="00000000" w:rsidP="00000000" w:rsidRDefault="00000000" w:rsidRPr="00000000" w14:paraId="000001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1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'main_menu_admin', 'fa-file', 'file_manager', 'file_manager', 4, 1, 1, 1, '', 1, '0000-00-00 00:00:00', 1, 1, 1, 1),</w:t>
        </w:r>
      </w:ins>
    </w:p>
    <w:p w:rsidR="00000000" w:rsidDel="00000000" w:rsidP="00000000" w:rsidRDefault="00000000" w:rsidRPr="00000000" w14:paraId="000001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'main_menu_agent', 'fa-file', 'file_manager', 'file_manager', 4, 66, 1, 1, '', 1, NULL, 0, 0, 0, 0),</w:t>
        </w:r>
      </w:ins>
    </w:p>
    <w:p w:rsidR="00000000" w:rsidDel="00000000" w:rsidP="00000000" w:rsidRDefault="00000000" w:rsidRPr="00000000" w14:paraId="000001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'main_menu_evaluateur', 'fa-file', 'file_manager', 'file_manager', 4, 67, 1, 1, '', 1, NULL, 0, 0, 0, 0),</w:t>
        </w:r>
      </w:ins>
    </w:p>
    <w:p w:rsidR="00000000" w:rsidDel="00000000" w:rsidP="00000000" w:rsidRDefault="00000000" w:rsidRPr="00000000" w14:paraId="000001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'main_menu_hr', 'fa-file', 'file_manager', 'file_manager', 4, 70, 1, 1, '', 1, NULL, 1, 1, 1, 0),</w:t>
        </w:r>
      </w:ins>
    </w:p>
    <w:p w:rsidR="00000000" w:rsidDel="00000000" w:rsidP="00000000" w:rsidRDefault="00000000" w:rsidRPr="00000000" w14:paraId="000001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'main_menu_new_shubh_role', 'fa-file', 'file_manager', 'file_manager', 4, 82, 1, 1, '', 1, NULL, 0, 0, 0, 0),</w:t>
        </w:r>
      </w:ins>
    </w:p>
    <w:p w:rsidR="00000000" w:rsidDel="00000000" w:rsidP="00000000" w:rsidRDefault="00000000" w:rsidRPr="00000000" w14:paraId="000001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'main_menu_sales', 'fa-file', 'file_manager', 'file_manager', 4, 91, 1, 1, '', 1, NULL, 0, 0, 0, 0),</w:t>
        </w:r>
      </w:ins>
    </w:p>
    <w:p w:rsidR="00000000" w:rsidDel="00000000" w:rsidP="00000000" w:rsidRDefault="00000000" w:rsidRPr="00000000" w14:paraId="000001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'main_menu_super_user', 'fa-file', 'file_manager', 'file_manager', 4, 77, 1, 1, '', 1, NULL, 0, 0, 0, 0),</w:t>
        </w:r>
      </w:ins>
    </w:p>
    <w:p w:rsidR="00000000" w:rsidDel="00000000" w:rsidP="00000000" w:rsidRDefault="00000000" w:rsidRPr="00000000" w14:paraId="000001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'main_menu_teamwork_client', 'fa-file', 'file_manager', 'file_manager', 4, 89, 1, 1, '', 1, NULL, 0, 0, 0, 0),</w:t>
        </w:r>
      </w:ins>
    </w:p>
    <w:p w:rsidR="00000000" w:rsidDel="00000000" w:rsidP="00000000" w:rsidRDefault="00000000" w:rsidRPr="00000000" w14:paraId="000001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'main_menu_test_1', 'fa-file', 'file_manager', 'file_manager', 4, 87, 1, 1, '', 1, NULL, 0, 0, 0, 0),</w:t>
        </w:r>
      </w:ins>
    </w:p>
    <w:p w:rsidR="00000000" w:rsidDel="00000000" w:rsidP="00000000" w:rsidRDefault="00000000" w:rsidRPr="00000000" w14:paraId="000001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'main_menu_testing', 'fa-file', 'file_manager', 'file_manager', 4, 86, 1, 1, '', 1, NULL, 0, 0, 0, 0),</w:t>
        </w:r>
      </w:ins>
    </w:p>
    <w:p w:rsidR="00000000" w:rsidDel="00000000" w:rsidP="00000000" w:rsidRDefault="00000000" w:rsidRPr="00000000" w14:paraId="000001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('menu_file_manager', '', 'main_menu_user', 'fa-file', 'file_manager', 'file_manager', 4, 95, 1, 1, '', 1, NULL, 0, 0, 0, 0);</w:t>
        </w:r>
      </w:ins>
    </w:p>
    <w:p w:rsidR="00000000" w:rsidDel="00000000" w:rsidP="00000000" w:rsidRDefault="00000000" w:rsidRPr="00000000" w14:paraId="000001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1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1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1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1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04:59 PM</w:t>
        </w:r>
      </w:ins>
    </w:p>
    <w:p w:rsidR="00000000" w:rsidDel="00000000" w:rsidP="00000000" w:rsidRDefault="00000000" w:rsidRPr="00000000" w14:paraId="000001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1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1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1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1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1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1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1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1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1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1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1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`dgt_file_manager`</w:t>
        </w:r>
      </w:ins>
    </w:p>
    <w:p w:rsidR="00000000" w:rsidDel="00000000" w:rsidP="00000000" w:rsidRDefault="00000000" w:rsidRPr="00000000" w14:paraId="000001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`dgt_file_manager` (</w:t>
        </w:r>
      </w:ins>
    </w:p>
    <w:p w:rsidR="00000000" w:rsidDel="00000000" w:rsidP="00000000" w:rsidRDefault="00000000" w:rsidRPr="00000000" w14:paraId="000001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`file_id` int(11) NOT NULL,</w:t>
        </w:r>
      </w:ins>
    </w:p>
    <w:p w:rsidR="00000000" w:rsidDel="00000000" w:rsidP="00000000" w:rsidRDefault="00000000" w:rsidRPr="00000000" w14:paraId="000001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`project_id` varchar(255) NOT NULL,</w:t>
        </w:r>
      </w:ins>
    </w:p>
    <w:p w:rsidR="00000000" w:rsidDel="00000000" w:rsidP="00000000" w:rsidRDefault="00000000" w:rsidRPr="00000000" w14:paraId="000001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`file_name` varchar(255) NOT NULL,</w:t>
        </w:r>
      </w:ins>
    </w:p>
    <w:p w:rsidR="00000000" w:rsidDel="00000000" w:rsidP="00000000" w:rsidRDefault="00000000" w:rsidRPr="00000000" w14:paraId="000001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`file_path` varchar(255) NOT NULL,</w:t>
        </w:r>
      </w:ins>
    </w:p>
    <w:p w:rsidR="00000000" w:rsidDel="00000000" w:rsidP="00000000" w:rsidRDefault="00000000" w:rsidRPr="00000000" w14:paraId="000001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`file_type` varchar(255) NOT NULL,</w:t>
        </w:r>
      </w:ins>
    </w:p>
    <w:p w:rsidR="00000000" w:rsidDel="00000000" w:rsidP="00000000" w:rsidRDefault="00000000" w:rsidRPr="00000000" w14:paraId="000001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`file_size` varchar(255) NOT NULL,</w:t>
        </w:r>
      </w:ins>
    </w:p>
    <w:p w:rsidR="00000000" w:rsidDel="00000000" w:rsidP="00000000" w:rsidRDefault="00000000" w:rsidRPr="00000000" w14:paraId="000001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varchar(255) NOT NULL,</w:t>
        </w:r>
      </w:ins>
    </w:p>
    <w:p w:rsidR="00000000" w:rsidDel="00000000" w:rsidP="00000000" w:rsidRDefault="00000000" w:rsidRPr="00000000" w14:paraId="000001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`last_modified` timestamp NOT NULL DEFAULT current_timestamp() ON UPDATE current_timestamp()</w:t>
        </w:r>
      </w:ins>
    </w:p>
    <w:p w:rsidR="00000000" w:rsidDel="00000000" w:rsidP="00000000" w:rsidRDefault="00000000" w:rsidRPr="00000000" w14:paraId="000001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CHARSET=latin1;</w:t>
        </w:r>
      </w:ins>
    </w:p>
    <w:p w:rsidR="00000000" w:rsidDel="00000000" w:rsidP="00000000" w:rsidRDefault="00000000" w:rsidRPr="00000000" w14:paraId="000001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`dgt_file_manager`</w:t>
        </w:r>
      </w:ins>
    </w:p>
    <w:p w:rsidR="00000000" w:rsidDel="00000000" w:rsidP="00000000" w:rsidRDefault="00000000" w:rsidRPr="00000000" w14:paraId="000001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`dgt_file_manager` (`file_id`, `project_id`, `file_name`, `file_path`, `file_type`, `file_size`, `created_at`, `last_modified`) VALUES</w:t>
        </w:r>
      </w:ins>
    </w:p>
    <w:p w:rsidR="00000000" w:rsidDel="00000000" w:rsidP="00000000" w:rsidRDefault="00000000" w:rsidRPr="00000000" w14:paraId="000001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(52, '29', 'unnamed.jpg', 'uploads/files/', 'jpg', '163.29 KB', '20-05-2022', '2022-09-28 10:23:45'),</w:t>
        </w:r>
      </w:ins>
    </w:p>
    <w:p w:rsidR="00000000" w:rsidDel="00000000" w:rsidP="00000000" w:rsidRDefault="00000000" w:rsidRPr="00000000" w14:paraId="000001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'30', 'SMN_-_FP_Nº_188_-_Implementac?a?o_do_Software_Primavera_+_Servidor.pdf', 'uploads/files/', 'pdf', '108.11 KB', '04-06-2022', '2022-09-28 10:23:45'),</w:t>
        </w:r>
      </w:ins>
    </w:p>
    <w:p w:rsidR="00000000" w:rsidDel="00000000" w:rsidP="00000000" w:rsidRDefault="00000000" w:rsidRPr="00000000" w14:paraId="000001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'29', 'Newhrms_Features_1.png', 'uploads/files/', 'png', '278.32 KB', '22-06-2022', '2022-09-28 10:23:45'),</w:t>
        </w:r>
      </w:ins>
    </w:p>
    <w:p w:rsidR="00000000" w:rsidDel="00000000" w:rsidP="00000000" w:rsidRDefault="00000000" w:rsidRPr="00000000" w14:paraId="000001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(55, '31', 'Inkedwithout_task_LI.jpg', 'uploads/files/', 'jpg', '569.56 KB', '23-06-2022', '2022-09-28 10:23:45'),</w:t>
        </w:r>
      </w:ins>
    </w:p>
    <w:p w:rsidR="00000000" w:rsidDel="00000000" w:rsidP="00000000" w:rsidRDefault="00000000" w:rsidRPr="00000000" w14:paraId="000001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'33', '46492011_474551273068309_3736096247249895424_n.png', 'uploads/files/', 'png', '6.28 KB', '11-07-2022', '2022-09-28 10:23:45'),</w:t>
        </w:r>
      </w:ins>
    </w:p>
    <w:p w:rsidR="00000000" w:rsidDel="00000000" w:rsidP="00000000" w:rsidRDefault="00000000" w:rsidRPr="00000000" w14:paraId="000001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(57, '34', 'francisco_villa.jpg', 'uploads/files/', 'jpg', '7.94 KB', '12-07-2022', '2022-09-28 10:23:45'),</w:t>
        </w:r>
      </w:ins>
    </w:p>
    <w:p w:rsidR="00000000" w:rsidDel="00000000" w:rsidP="00000000" w:rsidRDefault="00000000" w:rsidRPr="00000000" w14:paraId="000001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(58, '34', 'FondoMenu2.png', 'uploads/files/', 'png', '1.33 MB', '12-07-2022', '2022-09-28 10:23:45'),</w:t>
        </w:r>
      </w:ins>
    </w:p>
    <w:p w:rsidR="00000000" w:rsidDel="00000000" w:rsidP="00000000" w:rsidRDefault="00000000" w:rsidRPr="00000000" w14:paraId="000001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(59, '39', '1111.jpg', 'uploads/files/', 'jpg', '4.64 KB', '21-07-2022', '2022-09-28 10:23:45'),</w:t>
        </w:r>
      </w:ins>
    </w:p>
    <w:p w:rsidR="00000000" w:rsidDel="00000000" w:rsidP="00000000" w:rsidRDefault="00000000" w:rsidRPr="00000000" w14:paraId="000001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'40', 'francisco_villa1.jpg', 'uploads/files/', 'jpg', '7.94 KB', '28-07-2022', '2022-09-28 10:23:45'),</w:t>
        </w:r>
      </w:ins>
    </w:p>
    <w:p w:rsidR="00000000" w:rsidDel="00000000" w:rsidP="00000000" w:rsidRDefault="00000000" w:rsidRPr="00000000" w14:paraId="000001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(61, '38', 'Imagen1.png', 'uploads/files/', 'png', '13.92 KB', '28-07-2022', '2022-09-28 10:23:45'),</w:t>
        </w:r>
      </w:ins>
    </w:p>
    <w:p w:rsidR="00000000" w:rsidDel="00000000" w:rsidP="00000000" w:rsidRDefault="00000000" w:rsidRPr="00000000" w14:paraId="000001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(62, '38', 'Imagen11.png', 'uploads/files/', 'png', '13.92 KB', '28-07-2022', '2022-09-28 10:23:45'),</w:t>
        </w:r>
      </w:ins>
    </w:p>
    <w:p w:rsidR="00000000" w:rsidDel="00000000" w:rsidP="00000000" w:rsidRDefault="00000000" w:rsidRPr="00000000" w14:paraId="000001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(63, '41', 'download.jpg', 'uploads/files/', 'jpg', '7.23 KB', '29-07-2022', '2022-09-28 10:23:45'),</w:t>
        </w:r>
      </w:ins>
    </w:p>
    <w:p w:rsidR="00000000" w:rsidDel="00000000" w:rsidP="00000000" w:rsidRDefault="00000000" w:rsidRPr="00000000" w14:paraId="000001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(64, '39', '12-07-2022_(10).xlsx', 'uploads/files/', 'xlsx', '14.92 KB', '03-08-2022', '2022-09-28 10:23:45'),</w:t>
        </w:r>
      </w:ins>
    </w:p>
    <w:p w:rsidR="00000000" w:rsidDel="00000000" w:rsidP="00000000" w:rsidRDefault="00000000" w:rsidRPr="00000000" w14:paraId="000001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(65, '41', 'any_(2).pdf', 'uploads/files/', 'pdf', '1.25 KB', '03-08-2022', '2022-09-28 10:23:45'),</w:t>
        </w:r>
      </w:ins>
    </w:p>
    <w:p w:rsidR="00000000" w:rsidDel="00000000" w:rsidP="00000000" w:rsidRDefault="00000000" w:rsidRPr="00000000" w14:paraId="000001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(66, '39', 'aster-flowers-art-design-269688471.jpg', 'uploads/files/', 'jpg', '96.35 KB', '03-08-2022', '2022-09-28 10:23:45');</w:t>
        </w:r>
      </w:ins>
    </w:p>
    <w:p w:rsidR="00000000" w:rsidDel="00000000" w:rsidP="00000000" w:rsidRDefault="00000000" w:rsidRPr="00000000" w14:paraId="000001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1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`dgt_file_manager`</w:t>
        </w:r>
      </w:ins>
    </w:p>
    <w:p w:rsidR="00000000" w:rsidDel="00000000" w:rsidP="00000000" w:rsidRDefault="00000000" w:rsidRPr="00000000" w14:paraId="000001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`dgt_file_manager`</w:t>
        </w:r>
      </w:ins>
    </w:p>
    <w:p w:rsidR="00000000" w:rsidDel="00000000" w:rsidP="00000000" w:rsidRDefault="00000000" w:rsidRPr="00000000" w14:paraId="000001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(`file_id`);</w:t>
        </w:r>
      </w:ins>
    </w:p>
    <w:p w:rsidR="00000000" w:rsidDel="00000000" w:rsidP="00000000" w:rsidRDefault="00000000" w:rsidRPr="00000000" w14:paraId="000001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1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`dgt_file_manager`</w:t>
        </w:r>
      </w:ins>
    </w:p>
    <w:p w:rsidR="00000000" w:rsidDel="00000000" w:rsidP="00000000" w:rsidRDefault="00000000" w:rsidRPr="00000000" w14:paraId="000001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`dgt_file_manager`</w:t>
        </w:r>
      </w:ins>
    </w:p>
    <w:p w:rsidR="00000000" w:rsidDel="00000000" w:rsidP="00000000" w:rsidRDefault="00000000" w:rsidRPr="00000000" w14:paraId="000001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`file_id` int(11) NOT NULL AUTO_INCREMENT, AUTO_INCREMENT=67;</w:t>
        </w:r>
      </w:ins>
    </w:p>
    <w:p w:rsidR="00000000" w:rsidDel="00000000" w:rsidP="00000000" w:rsidRDefault="00000000" w:rsidRPr="00000000" w14:paraId="000001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1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1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1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1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1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1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1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1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04:59 PM</w:t>
        </w:r>
      </w:ins>
    </w:p>
    <w:p w:rsidR="00000000" w:rsidDel="00000000" w:rsidP="00000000" w:rsidRDefault="00000000" w:rsidRPr="00000000" w14:paraId="000001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1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1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1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1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1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1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1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1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1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1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1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`dgt_folders`</w:t>
        </w:r>
      </w:ins>
    </w:p>
    <w:p w:rsidR="00000000" w:rsidDel="00000000" w:rsidP="00000000" w:rsidRDefault="00000000" w:rsidRPr="00000000" w14:paraId="000001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`dgt_folders` (</w:t>
        </w:r>
      </w:ins>
    </w:p>
    <w:p w:rsidR="00000000" w:rsidDel="00000000" w:rsidP="00000000" w:rsidRDefault="00000000" w:rsidRPr="00000000" w14:paraId="000001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`folder_id` int(11) NOT NULL,</w:t>
        </w:r>
      </w:ins>
    </w:p>
    <w:p w:rsidR="00000000" w:rsidDel="00000000" w:rsidP="00000000" w:rsidRDefault="00000000" w:rsidRPr="00000000" w14:paraId="000001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`folder_name` varchar(255) NOT NULL,</w:t>
        </w:r>
      </w:ins>
    </w:p>
    <w:p w:rsidR="00000000" w:rsidDel="00000000" w:rsidP="00000000" w:rsidRDefault="00000000" w:rsidRPr="00000000" w14:paraId="000001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timestamp NOT NULL DEFAULT current_timestamp()</w:t>
        </w:r>
      </w:ins>
    </w:p>
    <w:p w:rsidR="00000000" w:rsidDel="00000000" w:rsidP="00000000" w:rsidRDefault="00000000" w:rsidRPr="00000000" w14:paraId="000001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1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`dgt_folders`</w:t>
        </w:r>
      </w:ins>
    </w:p>
    <w:p w:rsidR="00000000" w:rsidDel="00000000" w:rsidP="00000000" w:rsidRDefault="00000000" w:rsidRPr="00000000" w14:paraId="000001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1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1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`dgt_folders` (`folder_id`, `folder_name`, `created_at`) VALUES</w:t>
        </w:r>
      </w:ins>
    </w:p>
    <w:p w:rsidR="00000000" w:rsidDel="00000000" w:rsidP="00000000" w:rsidRDefault="00000000" w:rsidRPr="00000000" w14:paraId="000001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'k', '2022-03-05 01:07:34'),</w:t>
        </w:r>
      </w:ins>
    </w:p>
    <w:p w:rsidR="00000000" w:rsidDel="00000000" w:rsidP="00000000" w:rsidRDefault="00000000" w:rsidRPr="00000000" w14:paraId="000001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'Policy', '2022-05-20 16:49:25'),</w:t>
        </w:r>
      </w:ins>
    </w:p>
    <w:p w:rsidR="00000000" w:rsidDel="00000000" w:rsidP="00000000" w:rsidRDefault="00000000" w:rsidRPr="00000000" w14:paraId="000001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'Dados de Funcionários', '2022-06-04 16:04:19'),</w:t>
        </w:r>
      </w:ins>
    </w:p>
    <w:p w:rsidR="00000000" w:rsidDel="00000000" w:rsidP="00000000" w:rsidRDefault="00000000" w:rsidRPr="00000000" w14:paraId="000001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'DGT', '2022-06-23 05:12:20'),</w:t>
        </w:r>
      </w:ins>
    </w:p>
    <w:p w:rsidR="00000000" w:rsidDel="00000000" w:rsidP="00000000" w:rsidRDefault="00000000" w:rsidRPr="00000000" w14:paraId="000001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'qwerty', '2022-06-23 17:43:21'),</w:t>
        </w:r>
      </w:ins>
    </w:p>
    <w:p w:rsidR="00000000" w:rsidDel="00000000" w:rsidP="00000000" w:rsidRDefault="00000000" w:rsidRPr="00000000" w14:paraId="000001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'teste', '2022-07-11 11:43:56'),</w:t>
        </w:r>
      </w:ins>
    </w:p>
    <w:p w:rsidR="00000000" w:rsidDel="00000000" w:rsidP="00000000" w:rsidRDefault="00000000" w:rsidRPr="00000000" w14:paraId="000001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'Escuadron de la Muerte', '2022-07-12 18:00:17'),</w:t>
        </w:r>
      </w:ins>
    </w:p>
    <w:p w:rsidR="00000000" w:rsidDel="00000000" w:rsidP="00000000" w:rsidRDefault="00000000" w:rsidRPr="00000000" w14:paraId="000001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'Notes techniques du Département Banques des données', '2022-07-19 11:00:08'),</w:t>
        </w:r>
      </w:ins>
    </w:p>
    <w:p w:rsidR="00000000" w:rsidDel="00000000" w:rsidP="00000000" w:rsidRDefault="00000000" w:rsidRPr="00000000" w14:paraId="000001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'ETUDES DES FAISABILITES', '2022-07-19 11:00:48'),</w:t>
        </w:r>
      </w:ins>
    </w:p>
    <w:p w:rsidR="00000000" w:rsidDel="00000000" w:rsidP="00000000" w:rsidRDefault="00000000" w:rsidRPr="00000000" w14:paraId="000001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'COMMISSIONS', '2022-07-19 11:01:55'),</w:t>
        </w:r>
      </w:ins>
    </w:p>
    <w:p w:rsidR="00000000" w:rsidDel="00000000" w:rsidP="00000000" w:rsidRDefault="00000000" w:rsidRPr="00000000" w14:paraId="000001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'Rapports des missions', '2022-07-19 11:02:23'),</w:t>
        </w:r>
      </w:ins>
    </w:p>
    <w:p w:rsidR="00000000" w:rsidDel="00000000" w:rsidP="00000000" w:rsidRDefault="00000000" w:rsidRPr="00000000" w14:paraId="000001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'test', '2022-07-21 09:36:50'),</w:t>
        </w:r>
      </w:ins>
    </w:p>
    <w:p w:rsidR="00000000" w:rsidDel="00000000" w:rsidP="00000000" w:rsidRDefault="00000000" w:rsidRPr="00000000" w14:paraId="000002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 'ered', '2022-07-27 12:43:18'),</w:t>
        </w:r>
      </w:ins>
    </w:p>
    <w:p w:rsidR="00000000" w:rsidDel="00000000" w:rsidP="00000000" w:rsidRDefault="00000000" w:rsidRPr="00000000" w14:paraId="000002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(41, 'Estimation', '2022-07-29 10:52:33'),</w:t>
        </w:r>
      </w:ins>
    </w:p>
    <w:p w:rsidR="00000000" w:rsidDel="00000000" w:rsidP="00000000" w:rsidRDefault="00000000" w:rsidRPr="00000000" w14:paraId="000002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(42, 'TASKTESTING2', '2022-08-03 05:03:14'),</w:t>
        </w:r>
      </w:ins>
    </w:p>
    <w:p w:rsidR="00000000" w:rsidDel="00000000" w:rsidP="00000000" w:rsidRDefault="00000000" w:rsidRPr="00000000" w14:paraId="000002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(43, 'eeeeeeeeeeeeeeeeeeeeeeeeeeeeeeeeeeeeeeeeeeeeeeeeeeeeeeeeeeeeeeeeeeeeeeeeeeeee222222222222222222222222222222@@@@@@@@@@@@@@###################', '2022-08-03 06:02:40'),</w:t>
        </w:r>
      </w:ins>
    </w:p>
    <w:p w:rsidR="00000000" w:rsidDel="00000000" w:rsidP="00000000" w:rsidRDefault="00000000" w:rsidRPr="00000000" w14:paraId="000002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(44, 'IT deck', '2022-09-24 05:26:00'),</w:t>
        </w:r>
      </w:ins>
    </w:p>
    <w:p w:rsidR="00000000" w:rsidDel="00000000" w:rsidP="00000000" w:rsidRDefault="00000000" w:rsidRPr="00000000" w14:paraId="000002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(45, 'sales', '2022-09-24 06:16:41');</w:t>
        </w:r>
      </w:ins>
    </w:p>
    <w:p w:rsidR="00000000" w:rsidDel="00000000" w:rsidP="00000000" w:rsidRDefault="00000000" w:rsidRPr="00000000" w14:paraId="000002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2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`dgt_folders`</w:t>
        </w:r>
      </w:ins>
    </w:p>
    <w:p w:rsidR="00000000" w:rsidDel="00000000" w:rsidP="00000000" w:rsidRDefault="00000000" w:rsidRPr="00000000" w14:paraId="000002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`dgt_folders`</w:t>
        </w:r>
      </w:ins>
    </w:p>
    <w:p w:rsidR="00000000" w:rsidDel="00000000" w:rsidP="00000000" w:rsidRDefault="00000000" w:rsidRPr="00000000" w14:paraId="000002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(`folder_id`);</w:t>
        </w:r>
      </w:ins>
    </w:p>
    <w:p w:rsidR="00000000" w:rsidDel="00000000" w:rsidP="00000000" w:rsidRDefault="00000000" w:rsidRPr="00000000" w14:paraId="000002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2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`dgt_folders`</w:t>
        </w:r>
      </w:ins>
    </w:p>
    <w:p w:rsidR="00000000" w:rsidDel="00000000" w:rsidP="00000000" w:rsidRDefault="00000000" w:rsidRPr="00000000" w14:paraId="000002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`dgt_folders`</w:t>
        </w:r>
      </w:ins>
    </w:p>
    <w:p w:rsidR="00000000" w:rsidDel="00000000" w:rsidP="00000000" w:rsidRDefault="00000000" w:rsidRPr="00000000" w14:paraId="000002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`folder_id` int(11) NOT NULL AUTO_INCREMENT, AUTO_INCREMENT=46;</w:t>
        </w:r>
      </w:ins>
    </w:p>
    <w:p w:rsidR="00000000" w:rsidDel="00000000" w:rsidP="00000000" w:rsidRDefault="00000000" w:rsidRPr="00000000" w14:paraId="000002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2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2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2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2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2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'main_menu_admin', 'fa-database', 'ad_knowledge', 'ad_knowledge', 5, 1, 1, 1, '', 1, '0000-00-00 00:00:00', 1, 1, 1, 1),</w:t>
        </w:r>
      </w:ins>
    </w:p>
    <w:p w:rsidR="00000000" w:rsidDel="00000000" w:rsidP="00000000" w:rsidRDefault="00000000" w:rsidRPr="00000000" w14:paraId="000002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'main_menu_agent', 'fa-database', 'ad_knowledge', 'ad_knowledge', 5, 66, 1, 0, '', 1, NULL, 0, 0, 0, 0),</w:t>
        </w:r>
      </w:ins>
    </w:p>
    <w:p w:rsidR="00000000" w:rsidDel="00000000" w:rsidP="00000000" w:rsidRDefault="00000000" w:rsidRPr="00000000" w14:paraId="000002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'main_menu_logistics_', 'fa-database', 'ad_knowledge', 'ad_knowledge', 5, 88, 1, 1, '', 1, NULL, 0, 0, 0, 0),</w:t>
        </w:r>
      </w:ins>
    </w:p>
    <w:p w:rsidR="00000000" w:rsidDel="00000000" w:rsidP="00000000" w:rsidRDefault="00000000" w:rsidRPr="00000000" w14:paraId="000002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'main_menu_new_shubh_role', 'fa-database', 'ad_knowledge', 'ad_knowledge', 5, 82, 1, 1, '', 1, NULL, 0, 0, 0, 0),</w:t>
        </w:r>
      </w:ins>
    </w:p>
    <w:p w:rsidR="00000000" w:rsidDel="00000000" w:rsidP="00000000" w:rsidRDefault="00000000" w:rsidRPr="00000000" w14:paraId="000002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'main_menu_staff', 'fa-database', 'ad_knowledge', 'ad_knowledge', 5, 3, 1, 1, '', 1, NULL, 0, 0, 0, 0),</w:t>
        </w:r>
      </w:ins>
    </w:p>
    <w:p w:rsidR="00000000" w:rsidDel="00000000" w:rsidP="00000000" w:rsidRDefault="00000000" w:rsidRPr="00000000" w14:paraId="000002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'main_menu_super_user', 'fa-database', 'ad_knowledge', 'ad_knowledge', 5, 77, 1, 1, '', 1, NULL, 0, 0, 0, 0),</w:t>
        </w:r>
      </w:ins>
    </w:p>
    <w:p w:rsidR="00000000" w:rsidDel="00000000" w:rsidP="00000000" w:rsidRDefault="00000000" w:rsidRPr="00000000" w14:paraId="000002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'main_menu_teamwork_client', 'fa-database', 'ad_knowledge', 'ad_knowledge', 5, 89, 1, 1, '', 1, NULL, 0, 0, 0, 0),</w:t>
        </w:r>
      </w:ins>
    </w:p>
    <w:p w:rsidR="00000000" w:rsidDel="00000000" w:rsidP="00000000" w:rsidRDefault="00000000" w:rsidRPr="00000000" w14:paraId="000002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'main_menu_test_1', 'fa-database', 'ad_knowledge', 'ad_knowledge', 5, 87, 1, 1, '', 1, NULL, 0, 0, 0, 0),</w:t>
        </w:r>
      </w:ins>
    </w:p>
    <w:p w:rsidR="00000000" w:rsidDel="00000000" w:rsidP="00000000" w:rsidRDefault="00000000" w:rsidRPr="00000000" w14:paraId="000002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('menu_knowledgebase', '', 'main_menu_user', 'fa-database', 'ad_knowledge', 'ad_knowledge', 5, 95, 1, 1, '', 1, NULL, 0, 0, 0, 0);</w:t>
        </w:r>
      </w:ins>
    </w:p>
    <w:p w:rsidR="00000000" w:rsidDel="00000000" w:rsidP="00000000" w:rsidRDefault="00000000" w:rsidRPr="00000000" w14:paraId="000002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2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2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2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2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05:04 PM</w:t>
        </w:r>
      </w:ins>
    </w:p>
    <w:p w:rsidR="00000000" w:rsidDel="00000000" w:rsidP="00000000" w:rsidRDefault="00000000" w:rsidRPr="00000000" w14:paraId="000002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2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2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2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2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2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2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2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2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2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2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2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`dgt_category`</w:t>
        </w:r>
      </w:ins>
    </w:p>
    <w:p w:rsidR="00000000" w:rsidDel="00000000" w:rsidP="00000000" w:rsidRDefault="00000000" w:rsidRPr="00000000" w14:paraId="000002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`dgt_category` (</w:t>
        </w:r>
      </w:ins>
    </w:p>
    <w:p w:rsidR="00000000" w:rsidDel="00000000" w:rsidP="00000000" w:rsidRDefault="00000000" w:rsidRPr="00000000" w14:paraId="000002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2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`category_name` varchar(250) NOT NULL,</w:t>
        </w:r>
      </w:ins>
    </w:p>
    <w:p w:rsidR="00000000" w:rsidDel="00000000" w:rsidP="00000000" w:rsidRDefault="00000000" w:rsidRPr="00000000" w14:paraId="000002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enum('0','1','2') NOT NULL DEFAULT '1' COMMENT '''0''-''Inactive'',''1''-''Active'',''2''-''Delete''',</w:t>
        </w:r>
      </w:ins>
    </w:p>
    <w:p w:rsidR="00000000" w:rsidDel="00000000" w:rsidP="00000000" w:rsidRDefault="00000000" w:rsidRPr="00000000" w14:paraId="000002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`created_datetime` datetime NOT NULL DEFAULT '0000-00-00 00:00:00',</w:t>
        </w:r>
      </w:ins>
    </w:p>
    <w:p w:rsidR="00000000" w:rsidDel="00000000" w:rsidP="00000000" w:rsidRDefault="00000000" w:rsidRPr="00000000" w14:paraId="000002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`modified_datetime` datetime NOT NULL DEFAULT '0000-00-00 00:00:00',</w:t>
        </w:r>
      </w:ins>
    </w:p>
    <w:p w:rsidR="00000000" w:rsidDel="00000000" w:rsidP="00000000" w:rsidRDefault="00000000" w:rsidRPr="00000000" w14:paraId="000002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NOT NULL DEFAULT 0</w:t>
        </w:r>
      </w:ins>
    </w:p>
    <w:p w:rsidR="00000000" w:rsidDel="00000000" w:rsidP="00000000" w:rsidRDefault="00000000" w:rsidRPr="00000000" w14:paraId="000002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ENGINE=MyISAM DEFAULT CHARSET=utf8;</w:t>
        </w:r>
      </w:ins>
    </w:p>
    <w:p w:rsidR="00000000" w:rsidDel="00000000" w:rsidP="00000000" w:rsidRDefault="00000000" w:rsidRPr="00000000" w14:paraId="000002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`dgt_category`</w:t>
        </w:r>
      </w:ins>
    </w:p>
    <w:p w:rsidR="00000000" w:rsidDel="00000000" w:rsidP="00000000" w:rsidRDefault="00000000" w:rsidRPr="00000000" w14:paraId="000002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`dgt_category` (`id`, `category_name`, `status`, `created_datetime`, `modified_datetime`, `subdomain_id`) VALUES</w:t>
        </w:r>
      </w:ins>
    </w:p>
    <w:p w:rsidR="00000000" w:rsidDel="00000000" w:rsidP="00000000" w:rsidRDefault="00000000" w:rsidRPr="00000000" w14:paraId="000002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'category', '1', '2022-08-03 12:08:34', '0000-00-00 00:00:00', 0),</w:t>
        </w:r>
      </w:ins>
    </w:p>
    <w:p w:rsidR="00000000" w:rsidDel="00000000" w:rsidP="00000000" w:rsidRDefault="00000000" w:rsidRPr="00000000" w14:paraId="000002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'category 2', '2', '2020-10-21 06:15:14', '0000-00-00 00:00:00', 0),</w:t>
        </w:r>
      </w:ins>
    </w:p>
    <w:p w:rsidR="00000000" w:rsidDel="00000000" w:rsidP="00000000" w:rsidRDefault="00000000" w:rsidRPr="00000000" w14:paraId="000002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'category 3', '2', '2020-10-22 12:17:44', '0000-00-00 00:00:00', 0),</w:t>
        </w:r>
      </w:ins>
    </w:p>
    <w:p w:rsidR="00000000" w:rsidDel="00000000" w:rsidP="00000000" w:rsidRDefault="00000000" w:rsidRPr="00000000" w14:paraId="000002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'category 4', '2', '2020-10-23 04:44:48', '0000-00-00 00:00:00', 0),</w:t>
        </w:r>
      </w:ins>
    </w:p>
    <w:p w:rsidR="00000000" w:rsidDel="00000000" w:rsidP="00000000" w:rsidRDefault="00000000" w:rsidRPr="00000000" w14:paraId="000002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'asdasdasd', '2', '2020-10-23 12:13:50', '0000-00-00 00:00:00', 0),</w:t>
        </w:r>
      </w:ins>
    </w:p>
    <w:p w:rsidR="00000000" w:rsidDel="00000000" w:rsidP="00000000" w:rsidRDefault="00000000" w:rsidRPr="00000000" w14:paraId="000002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'te', '2', '2020-10-24 05:18:31', '0000-00-00 00:00:00', 0),</w:t>
        </w:r>
      </w:ins>
    </w:p>
    <w:p w:rsidR="00000000" w:rsidDel="00000000" w:rsidP="00000000" w:rsidRDefault="00000000" w:rsidRPr="00000000" w14:paraId="000002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'new cate', '2', '2020-12-14 11:01:54', '0000-00-00 00:00:00', 0),</w:t>
        </w:r>
      </w:ins>
    </w:p>
    <w:p w:rsidR="00000000" w:rsidDel="00000000" w:rsidP="00000000" w:rsidRDefault="00000000" w:rsidRPr="00000000" w14:paraId="000002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'asasaSas', '2', '2020-12-14 11:17:08', '0000-00-00 00:00:00', 0),</w:t>
        </w:r>
      </w:ins>
    </w:p>
    <w:p w:rsidR="00000000" w:rsidDel="00000000" w:rsidP="00000000" w:rsidRDefault="00000000" w:rsidRPr="00000000" w14:paraId="000002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'Asdfsdf sdsds', '2', '2021-01-28 03:53:11', '0000-00-00 00:00:00', 16),</w:t>
        </w:r>
      </w:ins>
    </w:p>
    <w:p w:rsidR="00000000" w:rsidDel="00000000" w:rsidP="00000000" w:rsidRDefault="00000000" w:rsidRPr="00000000" w14:paraId="000002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'teeeee', '2', '2020-12-14 11:28:49', '0000-00-00 00:00:00', 16),</w:t>
        </w:r>
      </w:ins>
    </w:p>
    <w:p w:rsidR="00000000" w:rsidDel="00000000" w:rsidP="00000000" w:rsidRDefault="00000000" w:rsidRPr="00000000" w14:paraId="000002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 '2', '2020-12-14 11:29:03', '0000-00-00 00:00:00', 16),</w:t>
        </w:r>
      </w:ins>
    </w:p>
    <w:p w:rsidR="00000000" w:rsidDel="00000000" w:rsidP="00000000" w:rsidRDefault="00000000" w:rsidRPr="00000000" w14:paraId="000002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'test', '0', '2020-12-14 11:53:23', '0000-00-00 00:00:00', 16),</w:t>
        </w:r>
      </w:ins>
    </w:p>
    <w:p w:rsidR="00000000" w:rsidDel="00000000" w:rsidP="00000000" w:rsidRDefault="00000000" w:rsidRPr="00000000" w14:paraId="000002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'Test1', '2', '2020-12-18 03:12:52', '0000-00-00 00:00:00', 42),</w:t>
        </w:r>
      </w:ins>
    </w:p>
    <w:p w:rsidR="00000000" w:rsidDel="00000000" w:rsidP="00000000" w:rsidRDefault="00000000" w:rsidRPr="00000000" w14:paraId="000002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'Test1', '2', '2020-12-18 03:14:41', '0000-00-00 00:00:00', 42),</w:t>
        </w:r>
      </w:ins>
    </w:p>
    <w:p w:rsidR="00000000" w:rsidDel="00000000" w:rsidP="00000000" w:rsidRDefault="00000000" w:rsidRPr="00000000" w14:paraId="000002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'test category', '2', '2020-12-18 10:11:08', '0000-00-00 00:00:00', 37),</w:t>
        </w:r>
      </w:ins>
    </w:p>
    <w:p w:rsidR="00000000" w:rsidDel="00000000" w:rsidP="00000000" w:rsidRDefault="00000000" w:rsidRPr="00000000" w14:paraId="000002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'test category 01', '2', '2020-12-18 10:12:41', '0000-00-00 00:00:00', 37),</w:t>
        </w:r>
      </w:ins>
    </w:p>
    <w:p w:rsidR="00000000" w:rsidDel="00000000" w:rsidP="00000000" w:rsidRDefault="00000000" w:rsidRPr="00000000" w14:paraId="000002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'Test', '1', '2020-12-21 05:07:59', '0000-00-00 00:00:00', 16),</w:t>
        </w:r>
      </w:ins>
    </w:p>
    <w:p w:rsidR="00000000" w:rsidDel="00000000" w:rsidP="00000000" w:rsidRDefault="00000000" w:rsidRPr="00000000" w14:paraId="000002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'sadsadsadsa', '2', '2020-12-21 05:31:32', '0000-00-00 00:00:00', 16),</w:t>
        </w:r>
      </w:ins>
    </w:p>
    <w:p w:rsidR="00000000" w:rsidDel="00000000" w:rsidP="00000000" w:rsidRDefault="00000000" w:rsidRPr="00000000" w14:paraId="000002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'HAMA', '2', '2020-12-26 06:00:26', '0000-00-00 00:00:00', 45),</w:t>
        </w:r>
      </w:ins>
    </w:p>
    <w:p w:rsidR="00000000" w:rsidDel="00000000" w:rsidP="00000000" w:rsidRDefault="00000000" w:rsidRPr="00000000" w14:paraId="000002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'hello', '2', '2020-12-26 06:05:22', '0000-00-00 00:00:00', 45),</w:t>
        </w:r>
      </w:ins>
    </w:p>
    <w:p w:rsidR="00000000" w:rsidDel="00000000" w:rsidP="00000000" w:rsidRDefault="00000000" w:rsidRPr="00000000" w14:paraId="000002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'asdfsdfsdfsdfsfs', '2', '2021-01-05 10:31:02', '0000-00-00 00:00:00', 16),</w:t>
        </w:r>
      </w:ins>
    </w:p>
    <w:p w:rsidR="00000000" w:rsidDel="00000000" w:rsidP="00000000" w:rsidRDefault="00000000" w:rsidRPr="00000000" w14:paraId="000002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 '2', '2020-12-30 14:10:26', '0000-00-00 00:00:00', 16),</w:t>
        </w:r>
      </w:ins>
    </w:p>
    <w:p w:rsidR="00000000" w:rsidDel="00000000" w:rsidP="00000000" w:rsidRDefault="00000000" w:rsidRPr="00000000" w14:paraId="000002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'aaaaaaaaaa', '2', '2021-01-05 10:26:51', '0000-00-00 00:00:00', 16),</w:t>
        </w:r>
      </w:ins>
    </w:p>
    <w:p w:rsidR="00000000" w:rsidDel="00000000" w:rsidP="00000000" w:rsidRDefault="00000000" w:rsidRPr="00000000" w14:paraId="000002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'new category', '0', '2021-01-05 10:30:14', '0000-00-00 00:00:00', 16),</w:t>
        </w:r>
      </w:ins>
    </w:p>
    <w:p w:rsidR="00000000" w:rsidDel="00000000" w:rsidP="00000000" w:rsidRDefault="00000000" w:rsidRPr="00000000" w14:paraId="000002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'test category', '1', '2021-01-05 10:30:50', '0000-00-00 00:00:00', 16),</w:t>
        </w:r>
      </w:ins>
    </w:p>
    <w:p w:rsidR="00000000" w:rsidDel="00000000" w:rsidP="00000000" w:rsidRDefault="00000000" w:rsidRPr="00000000" w14:paraId="000002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'Neee', '2', '2021-01-13 05:58:29', '0000-00-00 00:00:00', 54),</w:t>
        </w:r>
      </w:ins>
    </w:p>
    <w:p w:rsidR="00000000" w:rsidDel="00000000" w:rsidP="00000000" w:rsidRDefault="00000000" w:rsidRPr="00000000" w14:paraId="000002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'Nooo', '1', '2021-01-13 07:18:48', '0000-00-00 00:00:00', 54),</w:t>
        </w:r>
      </w:ins>
    </w:p>
    <w:p w:rsidR="00000000" w:rsidDel="00000000" w:rsidP="00000000" w:rsidRDefault="00000000" w:rsidRPr="00000000" w14:paraId="000002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'Barclays', '1', '2021-01-20 07:35:56', '0000-00-00 00:00:00', 16),</w:t>
        </w:r>
      </w:ins>
    </w:p>
    <w:p w:rsidR="00000000" w:rsidDel="00000000" w:rsidP="00000000" w:rsidRDefault="00000000" w:rsidRPr="00000000" w14:paraId="000002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'Level1', '1', '2021-01-24 05:38:23', '0000-00-00 00:00:00', 16),</w:t>
        </w:r>
      </w:ins>
    </w:p>
    <w:p w:rsidR="00000000" w:rsidDel="00000000" w:rsidP="00000000" w:rsidRDefault="00000000" w:rsidRPr="00000000" w14:paraId="000002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'Level1', '1', '2021-01-20 07:36:48', '0000-00-00 00:00:00', 16),</w:t>
        </w:r>
      </w:ins>
    </w:p>
    <w:p w:rsidR="00000000" w:rsidDel="00000000" w:rsidP="00000000" w:rsidRDefault="00000000" w:rsidRPr="00000000" w14:paraId="000002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'test', '2', '2021-01-20 12:18:24', '0000-00-00 00:00:00', 16),</w:t>
        </w:r>
      </w:ins>
    </w:p>
    <w:p w:rsidR="00000000" w:rsidDel="00000000" w:rsidP="00000000" w:rsidRDefault="00000000" w:rsidRPr="00000000" w14:paraId="000002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'Office Internal', '1', '2021-01-21 13:57:17', '0000-00-00 00:00:00', 70),</w:t>
        </w:r>
      </w:ins>
    </w:p>
    <w:p w:rsidR="00000000" w:rsidDel="00000000" w:rsidP="00000000" w:rsidRDefault="00000000" w:rsidRPr="00000000" w14:paraId="000002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'new category', '0', '2021-01-23 14:35:40', '0000-00-00 00:00:00', 16),</w:t>
        </w:r>
      </w:ins>
    </w:p>
    <w:p w:rsidR="00000000" w:rsidDel="00000000" w:rsidP="00000000" w:rsidRDefault="00000000" w:rsidRPr="00000000" w14:paraId="000002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'new test category iiiii', '2', '2021-01-23 14:45:35', '0000-00-00 00:00:00', 16),</w:t>
        </w:r>
      </w:ins>
    </w:p>
    <w:p w:rsidR="00000000" w:rsidDel="00000000" w:rsidP="00000000" w:rsidRDefault="00000000" w:rsidRPr="00000000" w14:paraId="000002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'sdfsdfsd', '1', '2021-01-28 03:53:01', '0000-00-00 00:00:00', 16),</w:t>
        </w:r>
      </w:ins>
    </w:p>
    <w:p w:rsidR="00000000" w:rsidDel="00000000" w:rsidP="00000000" w:rsidRDefault="00000000" w:rsidRPr="00000000" w14:paraId="000002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'Level1', '1', '2021-01-28 12:31:42', '0000-00-00 00:00:00', 16),</w:t>
        </w:r>
      </w:ins>
    </w:p>
    <w:p w:rsidR="00000000" w:rsidDel="00000000" w:rsidP="00000000" w:rsidRDefault="00000000" w:rsidRPr="00000000" w14:paraId="000002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(64, 'Level2', '1', '2021-02-11 13:06:06', '0000-00-00 00:00:00', 16),</w:t>
        </w:r>
      </w:ins>
    </w:p>
    <w:p w:rsidR="00000000" w:rsidDel="00000000" w:rsidP="00000000" w:rsidRDefault="00000000" w:rsidRPr="00000000" w14:paraId="000002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(63, 'Dream category', '1', '2021-02-05 07:17:48', '0000-00-00 00:00:00', 16),</w:t>
        </w:r>
      </w:ins>
    </w:p>
    <w:p w:rsidR="00000000" w:rsidDel="00000000" w:rsidP="00000000" w:rsidRDefault="00000000" w:rsidRPr="00000000" w14:paraId="000002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(62, 'here', '1', '2021-02-04 00:25:11', '0000-00-00 00:00:00', 83),</w:t>
        </w:r>
      </w:ins>
    </w:p>
    <w:p w:rsidR="00000000" w:rsidDel="00000000" w:rsidP="00000000" w:rsidRDefault="00000000" w:rsidRPr="00000000" w14:paraId="000002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(61, 'gktee', '1', '2021-01-29 11:08:27', '0000-00-00 00:00:00', 16),</w:t>
        </w:r>
      </w:ins>
    </w:p>
    <w:p w:rsidR="00000000" w:rsidDel="00000000" w:rsidP="00000000" w:rsidRDefault="00000000" w:rsidRPr="00000000" w14:paraId="000002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'asdccccc', '1', '2021-01-29 10:41:11', '0000-00-00 00:00:00', 16),</w:t>
        </w:r>
      </w:ins>
    </w:p>
    <w:p w:rsidR="00000000" w:rsidDel="00000000" w:rsidP="00000000" w:rsidRDefault="00000000" w:rsidRPr="00000000" w14:paraId="000002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(59, 'new oneee', '1', '2021-01-29 09:55:35', '0000-00-00 00:00:00', 16),</w:t>
        </w:r>
      </w:ins>
    </w:p>
    <w:p w:rsidR="00000000" w:rsidDel="00000000" w:rsidP="00000000" w:rsidRDefault="00000000" w:rsidRPr="00000000" w14:paraId="000002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(58, 'GK', '1', '2021-01-29 09:13:29', '0000-00-00 00:00:00', 16),</w:t>
        </w:r>
      </w:ins>
    </w:p>
    <w:p w:rsidR="00000000" w:rsidDel="00000000" w:rsidP="00000000" w:rsidRDefault="00000000" w:rsidRPr="00000000" w14:paraId="000002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(57, 'GK', '1', '2021-01-29 09:12:17', '0000-00-00 00:00:00', 16),</w:t>
        </w:r>
      </w:ins>
    </w:p>
    <w:p w:rsidR="00000000" w:rsidDel="00000000" w:rsidP="00000000" w:rsidRDefault="00000000" w:rsidRPr="00000000" w14:paraId="000002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(47, 'cate 12345', '2', '2021-01-29 07:48:18', '0000-00-00 00:00:00', 16),</w:t>
        </w:r>
      </w:ins>
    </w:p>
    <w:p w:rsidR="00000000" w:rsidDel="00000000" w:rsidP="00000000" w:rsidRDefault="00000000" w:rsidRPr="00000000" w14:paraId="000002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'ASD', '1', '2021-01-29 09:11:00', '0000-00-00 00:00:00', 16),</w:t>
        </w:r>
      </w:ins>
    </w:p>
    <w:p w:rsidR="00000000" w:rsidDel="00000000" w:rsidP="00000000" w:rsidRDefault="00000000" w:rsidRPr="00000000" w14:paraId="000002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(55, 'ASD', '1', '2021-01-29 09:10:22', '0000-00-00 00:00:00', 16),</w:t>
        </w:r>
      </w:ins>
    </w:p>
    <w:p w:rsidR="00000000" w:rsidDel="00000000" w:rsidP="00000000" w:rsidRDefault="00000000" w:rsidRPr="00000000" w14:paraId="000002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'tesdsdsdfdsfdsfsdfsdfds', '1', '2021-01-29 09:08:56', '0000-00-00 00:00:00', 16),</w:t>
        </w:r>
      </w:ins>
    </w:p>
    <w:p w:rsidR="00000000" w:rsidDel="00000000" w:rsidP="00000000" w:rsidRDefault="00000000" w:rsidRPr="00000000" w14:paraId="000002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'new category details 1', '1', '2021-01-29 09:09:25', '0000-00-00 00:00:00', 16),</w:t>
        </w:r>
      </w:ins>
    </w:p>
    <w:p w:rsidR="00000000" w:rsidDel="00000000" w:rsidP="00000000" w:rsidRDefault="00000000" w:rsidRPr="00000000" w14:paraId="000002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(65, 'Test', '2', '2021-02-19 08:20:13', '0000-00-00 00:00:00', 83),</w:t>
        </w:r>
      </w:ins>
    </w:p>
    <w:p w:rsidR="00000000" w:rsidDel="00000000" w:rsidP="00000000" w:rsidRDefault="00000000" w:rsidRPr="00000000" w14:paraId="000002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(66, 'test3', '1', '2021-02-19 08:21:17', '0000-00-00 00:00:00', 83),</w:t>
        </w:r>
      </w:ins>
    </w:p>
    <w:p w:rsidR="00000000" w:rsidDel="00000000" w:rsidP="00000000" w:rsidRDefault="00000000" w:rsidRPr="00000000" w14:paraId="000002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(67, 'Datamatics', '2', '2021-02-22 09:18:15', '0000-00-00 00:00:00', 16),</w:t>
        </w:r>
      </w:ins>
    </w:p>
    <w:p w:rsidR="00000000" w:rsidDel="00000000" w:rsidP="00000000" w:rsidRDefault="00000000" w:rsidRPr="00000000" w14:paraId="000002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(68, 'Level2', '1', '2021-03-03 10:26:58', '0000-00-00 00:00:00', 16),</w:t>
        </w:r>
      </w:ins>
    </w:p>
    <w:p w:rsidR="00000000" w:rsidDel="00000000" w:rsidP="00000000" w:rsidRDefault="00000000" w:rsidRPr="00000000" w14:paraId="000002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(69, 'Level3', '1', '2021-03-03 10:27:47', '0000-00-00 00:00:00', 16),</w:t>
        </w:r>
      </w:ins>
    </w:p>
    <w:p w:rsidR="00000000" w:rsidDel="00000000" w:rsidP="00000000" w:rsidRDefault="00000000" w:rsidRPr="00000000" w14:paraId="000002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(70, 'Level4', '1', '2021-03-03 10:28:24', '0000-00-00 00:00:00', 16),</w:t>
        </w:r>
      </w:ins>
    </w:p>
    <w:p w:rsidR="00000000" w:rsidDel="00000000" w:rsidP="00000000" w:rsidRDefault="00000000" w:rsidRPr="00000000" w14:paraId="000002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(71, 'Level11', '1', '2021-03-03 11:21:38', '0000-00-00 00:00:00', 16),</w:t>
        </w:r>
      </w:ins>
    </w:p>
    <w:p w:rsidR="00000000" w:rsidDel="00000000" w:rsidP="00000000" w:rsidRDefault="00000000" w:rsidRPr="00000000" w14:paraId="000002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(72, 'Level12', '1', '2021-03-25 16:27:04', '0000-00-00 00:00:00', 0),</w:t>
        </w:r>
      </w:ins>
    </w:p>
    <w:p w:rsidR="00000000" w:rsidDel="00000000" w:rsidP="00000000" w:rsidRDefault="00000000" w:rsidRPr="00000000" w14:paraId="000002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(73, 'Level121', '1', '2021-03-25 16:30:03', '0000-00-00 00:00:00', 0),</w:t>
        </w:r>
      </w:ins>
    </w:p>
    <w:p w:rsidR="00000000" w:rsidDel="00000000" w:rsidP="00000000" w:rsidRDefault="00000000" w:rsidRPr="00000000" w14:paraId="000002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(74, 'Level111', '1', '2021-03-25 16:30:58', '0000-00-00 00:00:00', 0),</w:t>
        </w:r>
      </w:ins>
    </w:p>
    <w:p w:rsidR="00000000" w:rsidDel="00000000" w:rsidP="00000000" w:rsidRDefault="00000000" w:rsidRPr="00000000" w14:paraId="000002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(75, 'Level01', '1', '2021-03-25 16:36:48', '0000-00-00 00:00:00', 0),</w:t>
        </w:r>
      </w:ins>
    </w:p>
    <w:p w:rsidR="00000000" w:rsidDel="00000000" w:rsidP="00000000" w:rsidRDefault="00000000" w:rsidRPr="00000000" w14:paraId="000002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(76, 'Test ctrevfg', '2', '2021-04-05 15:03:06', '0000-00-00 00:00:00', 0),</w:t>
        </w:r>
      </w:ins>
    </w:p>
    <w:p w:rsidR="00000000" w:rsidDel="00000000" w:rsidP="00000000" w:rsidRDefault="00000000" w:rsidRPr="00000000" w14:paraId="000002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(77, 'vfd', '1', '2021-04-05 15:53:43', '0000-00-00 00:00:00', 0),</w:t>
        </w:r>
      </w:ins>
    </w:p>
    <w:p w:rsidR="00000000" w:rsidDel="00000000" w:rsidP="00000000" w:rsidRDefault="00000000" w:rsidRPr="00000000" w14:paraId="000002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(78, 'cdf', '0', '2021-04-05 16:53:40', '0000-00-00 00:00:00', 0),</w:t>
        </w:r>
      </w:ins>
    </w:p>
    <w:p w:rsidR="00000000" w:rsidDel="00000000" w:rsidP="00000000" w:rsidRDefault="00000000" w:rsidRPr="00000000" w14:paraId="000002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(79, 'Projects', '2', '2021-04-23 16:33:29', '0000-00-00 00:00:00', 0),</w:t>
        </w:r>
      </w:ins>
    </w:p>
    <w:p w:rsidR="00000000" w:rsidDel="00000000" w:rsidP="00000000" w:rsidRDefault="00000000" w:rsidRPr="00000000" w14:paraId="000002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(80, 'Projects', '1', '2021-04-23 16:33:43', '0000-00-00 00:00:00', 0),</w:t>
        </w:r>
      </w:ins>
    </w:p>
    <w:p w:rsidR="00000000" w:rsidDel="00000000" w:rsidP="00000000" w:rsidRDefault="00000000" w:rsidRPr="00000000" w14:paraId="000002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(81, 'ABCDE', '2', '2021-04-23 16:34:52', '0000-00-00 00:00:00', 0),</w:t>
        </w:r>
      </w:ins>
    </w:p>
    <w:p w:rsidR="00000000" w:rsidDel="00000000" w:rsidP="00000000" w:rsidRDefault="00000000" w:rsidRPr="00000000" w14:paraId="000002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(82, 'Hrms Project testing', '1', '2021-04-23 16:38:24', '0000-00-00 00:00:00', 0),</w:t>
        </w:r>
      </w:ins>
    </w:p>
    <w:p w:rsidR="00000000" w:rsidDel="00000000" w:rsidP="00000000" w:rsidRDefault="00000000" w:rsidRPr="00000000" w14:paraId="000002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(83, 'XYZ', '1', '2021-04-23 16:40:38', '0000-00-00 00:00:00', 0),</w:t>
        </w:r>
      </w:ins>
    </w:p>
    <w:p w:rsidR="00000000" w:rsidDel="00000000" w:rsidP="00000000" w:rsidRDefault="00000000" w:rsidRPr="00000000" w14:paraId="000002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(84, 'zyx', '1', '2021-04-23 16:41:19', '0000-00-00 00:00:00', 0),</w:t>
        </w:r>
      </w:ins>
    </w:p>
    <w:p w:rsidR="00000000" w:rsidDel="00000000" w:rsidP="00000000" w:rsidRDefault="00000000" w:rsidRPr="00000000" w14:paraId="000002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(85, 'zZZ', '1', '2021-04-23 16:41:43', '0000-00-00 00:00:00', 0),</w:t>
        </w:r>
      </w:ins>
    </w:p>
    <w:p w:rsidR="00000000" w:rsidDel="00000000" w:rsidP="00000000" w:rsidRDefault="00000000" w:rsidRPr="00000000" w14:paraId="000002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(86, 'cccDDD', '1', '2021-04-23 16:41:58', '0000-00-00 00:00:00', 0),</w:t>
        </w:r>
      </w:ins>
    </w:p>
    <w:p w:rsidR="00000000" w:rsidDel="00000000" w:rsidP="00000000" w:rsidRDefault="00000000" w:rsidRPr="00000000" w14:paraId="000002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(87, 'T', '1', '2021-07-02 11:09:54', '0000-00-00 00:00:00', 0),</w:t>
        </w:r>
      </w:ins>
    </w:p>
    <w:p w:rsidR="00000000" w:rsidDel="00000000" w:rsidP="00000000" w:rsidRDefault="00000000" w:rsidRPr="00000000" w14:paraId="000002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(88, 'test3ing', '1', '2021-07-07 16:14:22', '0000-00-00 00:00:00', 0),</w:t>
        </w:r>
      </w:ins>
    </w:p>
    <w:p w:rsidR="00000000" w:rsidDel="00000000" w:rsidP="00000000" w:rsidRDefault="00000000" w:rsidRPr="00000000" w14:paraId="000002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(89, 'tests', '1', '2021-07-10 10:29:36', '0000-00-00 00:00:00', 0),</w:t>
        </w:r>
      </w:ins>
    </w:p>
    <w:p w:rsidR="00000000" w:rsidDel="00000000" w:rsidP="00000000" w:rsidRDefault="00000000" w:rsidRPr="00000000" w14:paraId="000002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(90, 'testing', '1', '2021-07-10 12:21:07', '0000-00-00 00:00:00', 0),</w:t>
        </w:r>
      </w:ins>
    </w:p>
    <w:p w:rsidR="00000000" w:rsidDel="00000000" w:rsidP="00000000" w:rsidRDefault="00000000" w:rsidRPr="00000000" w14:paraId="000002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(91, 'testing', '1', '2021-07-10 13:06:20', '0000-00-00 00:00:00', 0),</w:t>
        </w:r>
      </w:ins>
    </w:p>
    <w:p w:rsidR="00000000" w:rsidDel="00000000" w:rsidP="00000000" w:rsidRDefault="00000000" w:rsidRPr="00000000" w14:paraId="000002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(92, '    ', '1', '2021-07-10 13:29:58', '0000-00-00 00:00:00', 0),</w:t>
        </w:r>
      </w:ins>
    </w:p>
    <w:p w:rsidR="00000000" w:rsidDel="00000000" w:rsidP="00000000" w:rsidRDefault="00000000" w:rsidRPr="00000000" w14:paraId="000002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(93, 'trest cate', '1', '2021-07-10 15:34:15', '0000-00-00 00:00:00', 0),</w:t>
        </w:r>
      </w:ins>
    </w:p>
    <w:p w:rsidR="00000000" w:rsidDel="00000000" w:rsidP="00000000" w:rsidRDefault="00000000" w:rsidRPr="00000000" w14:paraId="000002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(94, 'caterrrrrryyyyyy', '1', '2021-07-10 15:35:01', '0000-00-00 00:00:00', 0),</w:t>
        </w:r>
      </w:ins>
    </w:p>
    <w:p w:rsidR="00000000" w:rsidDel="00000000" w:rsidP="00000000" w:rsidRDefault="00000000" w:rsidRPr="00000000" w14:paraId="000002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(95, 'cat', '1', '2021-07-10 15:36:11', '0000-00-00 00:00:00', 0),</w:t>
        </w:r>
      </w:ins>
    </w:p>
    <w:p w:rsidR="00000000" w:rsidDel="00000000" w:rsidP="00000000" w:rsidRDefault="00000000" w:rsidRPr="00000000" w14:paraId="000002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(96, 'Trapeadores_team', '1', '2022-07-12 13:55:26', '0000-00-00 00:00:00', 0),</w:t>
        </w:r>
      </w:ins>
    </w:p>
    <w:p w:rsidR="00000000" w:rsidDel="00000000" w:rsidP="00000000" w:rsidRDefault="00000000" w:rsidRPr="00000000" w14:paraId="000002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(97, 'help', '1', '2022-07-21 10:44:23', '0000-00-00 00:00:00', 0),</w:t>
        </w:r>
      </w:ins>
    </w:p>
    <w:p w:rsidR="00000000" w:rsidDel="00000000" w:rsidP="00000000" w:rsidRDefault="00000000" w:rsidRPr="00000000" w14:paraId="000002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(98, 'Gears pf war', '1', '2022-07-28 17:48:41', '0000-00-00 00:00:00', 0),</w:t>
        </w:r>
      </w:ins>
    </w:p>
    <w:p w:rsidR="00000000" w:rsidDel="00000000" w:rsidP="00000000" w:rsidRDefault="00000000" w:rsidRPr="00000000" w14:paraId="000002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(99, 'HR', '1', '2022-08-03 11:20:52', '0000-00-00 00:00:00', 0),</w:t>
        </w:r>
      </w:ins>
    </w:p>
    <w:p w:rsidR="00000000" w:rsidDel="00000000" w:rsidP="00000000" w:rsidRDefault="00000000" w:rsidRPr="00000000" w14:paraId="000002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(100, 'Ho', '1', '2022-08-03 11:21:24', '0000-00-00 00:00:00', 0),</w:t>
        </w:r>
      </w:ins>
    </w:p>
    <w:p w:rsidR="00000000" w:rsidDel="00000000" w:rsidP="00000000" w:rsidRDefault="00000000" w:rsidRPr="00000000" w14:paraId="000002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(101, 'Devops', '1', '2022-08-03 11:22:20', '0000-00-00 00:00:00', 0),</w:t>
        </w:r>
      </w:ins>
    </w:p>
    <w:p w:rsidR="00000000" w:rsidDel="00000000" w:rsidP="00000000" w:rsidRDefault="00000000" w:rsidRPr="00000000" w14:paraId="000002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(102, 'K!12222222222222222222222222222222222222222222222222222222222222222222222222222222222222222222222222222222222222222222222222222222222222222222222222222222222%%%%%%%%%%%%%%%%%%%%%%%%%%%%%%%%%%%%%%%%((((((((()((_(_(_)(_)_)_+)_)_)_)_)_)_)_)_))_))_)_)_)_', '1', '2022-08-03 12:18:13', '0000-00-00 00:00:00', 0),</w:t>
        </w:r>
      </w:ins>
    </w:p>
    <w:p w:rsidR="00000000" w:rsidDel="00000000" w:rsidP="00000000" w:rsidRDefault="00000000" w:rsidRPr="00000000" w14:paraId="000002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(103, 'geetha', '1', '2022-08-03 12:28:13', '0000-00-00 00:00:00', 0),</w:t>
        </w:r>
      </w:ins>
    </w:p>
    <w:p w:rsidR="00000000" w:rsidDel="00000000" w:rsidP="00000000" w:rsidRDefault="00000000" w:rsidRPr="00000000" w14:paraId="000002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(104, 'selenium', '1', '2022-08-03 12:28:51', '0000-00-00 00:00:00', 0);</w:t>
        </w:r>
      </w:ins>
    </w:p>
    <w:p w:rsidR="00000000" w:rsidDel="00000000" w:rsidP="00000000" w:rsidRDefault="00000000" w:rsidRPr="00000000" w14:paraId="000002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2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`dgt_category`</w:t>
        </w:r>
      </w:ins>
    </w:p>
    <w:p w:rsidR="00000000" w:rsidDel="00000000" w:rsidP="00000000" w:rsidRDefault="00000000" w:rsidRPr="00000000" w14:paraId="000002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`dgt_category`</w:t>
        </w:r>
      </w:ins>
    </w:p>
    <w:p w:rsidR="00000000" w:rsidDel="00000000" w:rsidP="00000000" w:rsidRDefault="00000000" w:rsidRPr="00000000" w14:paraId="000002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2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2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`dgt_category`</w:t>
        </w:r>
      </w:ins>
    </w:p>
    <w:p w:rsidR="00000000" w:rsidDel="00000000" w:rsidP="00000000" w:rsidRDefault="00000000" w:rsidRPr="00000000" w14:paraId="000002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`dgt_category`</w:t>
        </w:r>
      </w:ins>
    </w:p>
    <w:p w:rsidR="00000000" w:rsidDel="00000000" w:rsidP="00000000" w:rsidRDefault="00000000" w:rsidRPr="00000000" w14:paraId="000002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AUTO_INCREMENT=105;</w:t>
        </w:r>
      </w:ins>
    </w:p>
    <w:p w:rsidR="00000000" w:rsidDel="00000000" w:rsidP="00000000" w:rsidRDefault="00000000" w:rsidRPr="00000000" w14:paraId="000002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2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2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2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2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2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2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2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2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05:04 PM</w:t>
        </w:r>
      </w:ins>
    </w:p>
    <w:p w:rsidR="00000000" w:rsidDel="00000000" w:rsidP="00000000" w:rsidRDefault="00000000" w:rsidRPr="00000000" w14:paraId="000002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2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2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2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2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2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2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2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2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2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2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2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`dgt_ad_knowledge`</w:t>
        </w:r>
      </w:ins>
    </w:p>
    <w:p w:rsidR="00000000" w:rsidDel="00000000" w:rsidP="00000000" w:rsidRDefault="00000000" w:rsidRPr="00000000" w14:paraId="000002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`dgt_ad_knowledge` (</w:t>
        </w:r>
      </w:ins>
    </w:p>
    <w:p w:rsidR="00000000" w:rsidDel="00000000" w:rsidP="00000000" w:rsidRDefault="00000000" w:rsidRPr="00000000" w14:paraId="000002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2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 varchar(250) NOT NULL,</w:t>
        </w:r>
      </w:ins>
    </w:p>
    <w:p w:rsidR="00000000" w:rsidDel="00000000" w:rsidP="00000000" w:rsidRDefault="00000000" w:rsidRPr="00000000" w14:paraId="000002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`title` varchar(250) NOT NULL,</w:t>
        </w:r>
      </w:ins>
    </w:p>
    <w:p w:rsidR="00000000" w:rsidDel="00000000" w:rsidP="00000000" w:rsidRDefault="00000000" w:rsidRPr="00000000" w14:paraId="000002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`topic` text NOT NULL,</w:t>
        </w:r>
      </w:ins>
    </w:p>
    <w:p w:rsidR="00000000" w:rsidDel="00000000" w:rsidP="00000000" w:rsidRDefault="00000000" w:rsidRPr="00000000" w14:paraId="000002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`description` text NOT NULL,</w:t>
        </w:r>
      </w:ins>
    </w:p>
    <w:p w:rsidR="00000000" w:rsidDel="00000000" w:rsidP="00000000" w:rsidRDefault="00000000" w:rsidRPr="00000000" w14:paraId="000002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`views` int(11) NOT NULL,</w:t>
        </w:r>
      </w:ins>
    </w:p>
    <w:p w:rsidR="00000000" w:rsidDel="00000000" w:rsidP="00000000" w:rsidRDefault="00000000" w:rsidRPr="00000000" w14:paraId="000002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`likes` int(11) NOT NULL,</w:t>
        </w:r>
      </w:ins>
    </w:p>
    <w:p w:rsidR="00000000" w:rsidDel="00000000" w:rsidP="00000000" w:rsidRDefault="00000000" w:rsidRPr="00000000" w14:paraId="000002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enum('0','1','2') NOT NULL DEFAULT '1' COMMENT '''0''-''Inactive'',''1''-''Active'',''2''-''Delete''',</w:t>
        </w:r>
      </w:ins>
    </w:p>
    <w:p w:rsidR="00000000" w:rsidDel="00000000" w:rsidP="00000000" w:rsidRDefault="00000000" w:rsidRPr="00000000" w14:paraId="000002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`created_datetime` datetime NOT NULL DEFAULT '0000-00-00 00:00:00',</w:t>
        </w:r>
      </w:ins>
    </w:p>
    <w:p w:rsidR="00000000" w:rsidDel="00000000" w:rsidP="00000000" w:rsidRDefault="00000000" w:rsidRPr="00000000" w14:paraId="000002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`modified_datetime` datetime NOT NULL DEFAULT '0000-00-00 00:00:00',</w:t>
        </w:r>
      </w:ins>
    </w:p>
    <w:p w:rsidR="00000000" w:rsidDel="00000000" w:rsidP="00000000" w:rsidRDefault="00000000" w:rsidRPr="00000000" w14:paraId="000002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NOT NULL DEFAULT 0</w:t>
        </w:r>
      </w:ins>
    </w:p>
    <w:p w:rsidR="00000000" w:rsidDel="00000000" w:rsidP="00000000" w:rsidRDefault="00000000" w:rsidRPr="00000000" w14:paraId="000002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ENGINE=MyISAM DEFAULT CHARSET=utf8;</w:t>
        </w:r>
      </w:ins>
    </w:p>
    <w:p w:rsidR="00000000" w:rsidDel="00000000" w:rsidP="00000000" w:rsidRDefault="00000000" w:rsidRPr="00000000" w14:paraId="000002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`dgt_ad_knowledge`</w:t>
        </w:r>
      </w:ins>
    </w:p>
    <w:p w:rsidR="00000000" w:rsidDel="00000000" w:rsidP="00000000" w:rsidRDefault="00000000" w:rsidRPr="00000000" w14:paraId="000002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2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2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`dgt_ad_knowledge` (`id`, `category`, `title`, `topic`, `description`, `views`, `likes`, `status`, `created_datetime`, `modified_datetime`, `subdomain_id`) VALUES</w:t>
        </w:r>
      </w:ins>
    </w:p>
    <w:p w:rsidR="00000000" w:rsidDel="00000000" w:rsidP="00000000" w:rsidRDefault="00000000" w:rsidRPr="00000000" w14:paraId="000002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(41, '66', 'WHAT ?', '', 'MEEEE', 0, 0, '2', '2021-02-19 08:22:07', '2021-02-19 08:22:42', 83),</w:t>
        </w:r>
      </w:ins>
    </w:p>
    <w:p w:rsidR="00000000" w:rsidDel="00000000" w:rsidP="00000000" w:rsidRDefault="00000000" w:rsidRPr="00000000" w14:paraId="000002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 '94', 'Default Title', '', 'dfdf fsdfds dfdsfasdfsdfdf', 0, 0, '1', '2021-02-11 13:07:05', '2021-07-10 15:35:38', 16),</w:t>
        </w:r>
      </w:ins>
    </w:p>
    <w:p w:rsidR="00000000" w:rsidDel="00000000" w:rsidP="00000000" w:rsidRDefault="00000000" w:rsidRPr="00000000" w14:paraId="000002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(43, '94', 'Default Title', '', 'Intro', 0, 0, '1', '2021-03-03 10:31:04', '2022-08-03 12:52:05', 16),</w:t>
        </w:r>
      </w:ins>
    </w:p>
    <w:p w:rsidR="00000000" w:rsidDel="00000000" w:rsidP="00000000" w:rsidRDefault="00000000" w:rsidRPr="00000000" w14:paraId="000002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'58', 'Default Title', '',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 0, 0, '1', '2021-02-05 07:55:33', '2022-07-12 14:30:23', 16),</w:t>
        </w:r>
      </w:ins>
    </w:p>
    <w:p w:rsidR="00000000" w:rsidDel="00000000" w:rsidP="00000000" w:rsidRDefault="00000000" w:rsidRPr="00000000" w14:paraId="000002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'63', 'Default Title', '', 'Tsteing Tsteing Tsteing Tsteing Tsteing Tsteing Tsteing Tsteing Tsteing Tsteing Tsteing Tsteing Tsteing Tsteing Tsteing Tsteing ', 0, 0, '1', '2021-02-05 07:44:13', '2021-04-05 10:03:32', 16),</w:t>
        </w:r>
      </w:ins>
    </w:p>
    <w:p w:rsidR="00000000" w:rsidDel="00000000" w:rsidP="00000000" w:rsidRDefault="00000000" w:rsidRPr="00000000" w14:paraId="000002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'63', 'Dreams', 'Guide Dreams', 'Tsteing Tsteing Tsteing Tsteing Tsteing Tsteing Tsteing Tsteing Tsteing Tsteing Tsteing Tsteing Tsteing Tsteing Tsteing Tsteing ', 0, 0, '1', '2021-02-05 07:40:11', '0000-00-00 00:00:00', 16),</w:t>
        </w:r>
      </w:ins>
    </w:p>
    <w:p w:rsidR="00000000" w:rsidDel="00000000" w:rsidP="00000000" w:rsidRDefault="00000000" w:rsidRPr="00000000" w14:paraId="000002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(42, '18', 'Default Title', '', 'askjasbdksadkashrhewjrew', 0, 0, '1', '2021-02-23 09:19:41', '0000-00-00 00:00:00', 16),</w:t>
        </w:r>
      </w:ins>
    </w:p>
    <w:p w:rsidR="00000000" w:rsidDel="00000000" w:rsidP="00000000" w:rsidRDefault="00000000" w:rsidRPr="00000000" w14:paraId="000003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(44, '66', 'Default Title', '', 'kjcxvhkjzhkvjkjzvkjzxjkv', 0, 0, '1', '2021-03-10 10:23:26', '0000-00-00 00:00:00', 83),</w:t>
        </w:r>
      </w:ins>
    </w:p>
    <w:p w:rsidR="00000000" w:rsidDel="00000000" w:rsidP="00000000" w:rsidRDefault="00000000" w:rsidRPr="00000000" w14:paraId="000003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(45, '3', 'Default Title', '', 'bootstrap ', 0, 0, '2', '2021-03-22 11:56:07', '2021-03-22 11:56:33', 0),</w:t>
        </w:r>
      </w:ins>
    </w:p>
    <w:p w:rsidR="00000000" w:rsidDel="00000000" w:rsidP="00000000" w:rsidRDefault="00000000" w:rsidRPr="00000000" w14:paraId="000003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(46, '76', 'Default Title', '', 'fwtgrwtgrwgtrwtgrwgt', 0, 0, '1', '2021-04-05 15:02:45', '2021-04-05 15:02:52', 0),</w:t>
        </w:r>
      </w:ins>
    </w:p>
    <w:p w:rsidR="00000000" w:rsidDel="00000000" w:rsidP="00000000" w:rsidRDefault="00000000" w:rsidRPr="00000000" w14:paraId="000003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(47, '77', 'Default Title', '', 'egvfg', 0, 0, '1', '2021-04-05 15:54:46', '0000-00-00 00:00:00', 0),</w:t>
        </w:r>
      </w:ins>
    </w:p>
    <w:p w:rsidR="00000000" w:rsidDel="00000000" w:rsidP="00000000" w:rsidRDefault="00000000" w:rsidRPr="00000000" w14:paraId="000003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(48, '80', 'Default Title', '', 'Testing Inprogress status.', 0, 0, '2', '2021-04-23 16:39:36', '2021-04-23 16:40:07', 0),</w:t>
        </w:r>
      </w:ins>
    </w:p>
    <w:p w:rsidR="00000000" w:rsidDel="00000000" w:rsidP="00000000" w:rsidRDefault="00000000" w:rsidRPr="00000000" w14:paraId="000003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(49, '82', 'Default Title', '', 'ghghghghghg', 0, 0, '1', '2021-07-01 16:13:35', '2021-07-10 12:24:16', 0),</w:t>
        </w:r>
      </w:ins>
    </w:p>
    <w:p w:rsidR="00000000" w:rsidDel="00000000" w:rsidP="00000000" w:rsidRDefault="00000000" w:rsidRPr="00000000" w14:paraId="000003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(50, '87', 'Default Title', '', '', 0, 0, '2', '2021-07-02 11:12:40', '2021-07-02 11:13:20', 0),</w:t>
        </w:r>
      </w:ins>
    </w:p>
    <w:p w:rsidR="00000000" w:rsidDel="00000000" w:rsidP="00000000" w:rsidRDefault="00000000" w:rsidRPr="00000000" w14:paraId="000003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(51, '95', 'Default Title', '', 'top', 0, 0, '1', '2021-07-10 15:36:46', '2022-09-21 02:03:59', 0),</w:t>
        </w:r>
      </w:ins>
    </w:p>
    <w:p w:rsidR="00000000" w:rsidDel="00000000" w:rsidP="00000000" w:rsidRDefault="00000000" w:rsidRPr="00000000" w14:paraId="000003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(52, '94', 'Default Title', '', 'Test', 0, 0, '1', '2021-09-04 20:16:56', '0000-00-00 00:00:00', 0),</w:t>
        </w:r>
      </w:ins>
    </w:p>
    <w:p w:rsidR="00000000" w:rsidDel="00000000" w:rsidP="00000000" w:rsidRDefault="00000000" w:rsidRPr="00000000" w14:paraId="000003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'89', 'Default Title', '', 'Test Ravi ', 0, 0, '1', '2022-06-21 07:30:16', '0000-00-00 00:00:00', 0),</w:t>
        </w:r>
      </w:ins>
    </w:p>
    <w:p w:rsidR="00000000" w:rsidDel="00000000" w:rsidP="00000000" w:rsidRDefault="00000000" w:rsidRPr="00000000" w14:paraId="000003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'98', 'Default Title', '', 'Dominic santiago', 0, 0, '1', '2022-07-28 17:50:09', '0000-00-00 00:00:00', 0),</w:t>
        </w:r>
      </w:ins>
    </w:p>
    <w:p w:rsidR="00000000" w:rsidDel="00000000" w:rsidP="00000000" w:rsidRDefault="00000000" w:rsidRPr="00000000" w14:paraId="000003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(55, '28', 'Default Title', '', 'ee', 0, 0, '1', '2022-08-03 11:20:07', '2022-08-03 13:36:40', 0),</w:t>
        </w:r>
      </w:ins>
    </w:p>
    <w:p w:rsidR="00000000" w:rsidDel="00000000" w:rsidP="00000000" w:rsidRDefault="00000000" w:rsidRPr="00000000" w14:paraId="000003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'101', 'Default Title', '', 'd', 0, 0, '1', '2022-08-03 11:23:23', '0000-00-00 00:00:00', 0),</w:t>
        </w:r>
      </w:ins>
    </w:p>
    <w:p w:rsidR="00000000" w:rsidDel="00000000" w:rsidP="00000000" w:rsidRDefault="00000000" w:rsidRPr="00000000" w14:paraId="000003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(57, '104', 'Default Title', '', 's', 0, 0, '1', '2022-08-03 12:37:45', '0000-00-00 00:00:00', 0),</w:t>
        </w:r>
      </w:ins>
    </w:p>
    <w:p w:rsidR="00000000" w:rsidDel="00000000" w:rsidP="00000000" w:rsidRDefault="00000000" w:rsidRPr="00000000" w14:paraId="000003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(58, '104', 'Default Title', '', 'sdasdsadas231111#####################@$$$$$$$$$$$$$$$$$$$sdasdsadas231111#####################@$$$$$$$$$$$$$$$$$$$$$$$$$$$$$$$$$$$$$$$$$$$$$$$sdasdsadas231111#####################@$$$$$$$$$$$$$$$$$$$$$$$$$$$$$$$$$$$$$$$$$$$$$$$sdasdsadas231111#####################@$$$$$$$$$$$$$$$$$$$$$$$$$$$$$$$$$$$$$$$$$$$$$$$sdasdsadas231111#####################@$$$$$$$$$$$$$$$$$$$$$$$$$$$$$$$$$$$$$$$$$$$$$$$sdasdsadas231111#####################@$$$$$$$$$$$$$$$$$$$$$$$$$$$$$$$$$$$$$$$$$$$$$$$sdasdsadas231111#####################@$$$$$$$$$$$$$$$$$$$$$$$$$$$$$$$$$$$$$$$$$$$$$$$Vsdasdsadas231111#####################@$$$$$$$$$$$$$$$$$$$$$$$$$$$$$$$$$$$$$$$$$$$$$$$sdasdsadas231111#####################@$$$$$$$$$$$$$$$$$$$$$$$$$$$$$$$$$$$$$$$$$$$$$$$sdasdsadas231111#####################@$$$$$$$$$$$$$$$$$$$$$$$$$$$$$$$$$$$$$$$$$$$$$$$sdasdsadas231111#####################@$$$$$$$$$$$$$$$$$$$$$$$$$$$$$$$$$$$$$$$$$$$$$$$sdasdsadas231111#####################@$$$$$$$$$$$$$$$$$$$$$$$$$$$$$$$$$$$$$$$$$$$$$$$sdasdsadas231111#####################@$$$$$$$$$$$$$$$$$$$$$$$$$$$$$$$$$$$$$$$$$$$$$$$sdasdsadas231111#####################@$$$$$$$$$$$$$$$$$$$$$$$$$$$$$$$$$$$$$$$$$$$$$$$sdasdsadas231111#####################@$$$$$$$$$$$$$$$$$$$$$$$$$$$$$$$$$$$$$$$$$$$$$$$sdasdsadas231111#####################@$$$$$$$$$$$$$$$$$$$$$$$$$$$$$$$$$$$$$$$$$$$$$$$sdasdsadas231111#####################@$$$$$$$$$$$$$$$$$$$$$$$$$$$$$$$$$$$$$$$$$$$$$$$sdasdsadas231111#####################@$$$$$$$$$$$$$$$$$$$$$$$$$$$$$$$$$$$$$$$$$$$$$$$sdasdsadas231111#####################@$$$$$$$$$$$$$$$$$$$$$$$$$$$$$$$$$$$$$$$$$$$$$$$sdasdsadas231111#####################@$$$$$$$$$$$$$$$$$$$$$$$$$$$$$$$$$$$$$$$$$$$$$$$$$$$$$$$$$$$$$$$$$$$$$$$$$$$', 0, 0, '1', '2022-08-03 12:41:24', '0000-00-00 00:00:00', 0),</w:t>
        </w:r>
      </w:ins>
    </w:p>
    <w:p w:rsidR="00000000" w:rsidDel="00000000" w:rsidP="00000000" w:rsidRDefault="00000000" w:rsidRPr="00000000" w14:paraId="000003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(59, '28', 'Default Title', '', 'ee', 0, 0, '1', '2022-08-03 13:35:13', '0000-00-00 00:00:00', 0),</w:t>
        </w:r>
      </w:ins>
    </w:p>
    <w:p w:rsidR="00000000" w:rsidDel="00000000" w:rsidP="00000000" w:rsidRDefault="00000000" w:rsidRPr="00000000" w14:paraId="000003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'103', 'Default Title', '', 'dfdsf', 0, 0, '1', '2022-09-23 15:11:45', '0000-00-00 00:00:00', 0);</w:t>
        </w:r>
      </w:ins>
    </w:p>
    <w:p w:rsidR="00000000" w:rsidDel="00000000" w:rsidP="00000000" w:rsidRDefault="00000000" w:rsidRPr="00000000" w14:paraId="000003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3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`dgt_ad_knowledge_comments`</w:t>
        </w:r>
      </w:ins>
    </w:p>
    <w:p w:rsidR="00000000" w:rsidDel="00000000" w:rsidP="00000000" w:rsidRDefault="00000000" w:rsidRPr="00000000" w14:paraId="000003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`dgt_ad_knowledge_comments` (</w:t>
        </w:r>
      </w:ins>
    </w:p>
    <w:p w:rsidR="00000000" w:rsidDel="00000000" w:rsidP="00000000" w:rsidRDefault="00000000" w:rsidRPr="00000000" w14:paraId="000003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3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`knowledge_id` int(11) NOT NULL,</w:t>
        </w:r>
      </w:ins>
    </w:p>
    <w:p w:rsidR="00000000" w:rsidDel="00000000" w:rsidP="00000000" w:rsidRDefault="00000000" w:rsidRPr="00000000" w14:paraId="000003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`category_id` int(11) NOT NULL,</w:t>
        </w:r>
      </w:ins>
    </w:p>
    <w:p w:rsidR="00000000" w:rsidDel="00000000" w:rsidP="00000000" w:rsidRDefault="00000000" w:rsidRPr="00000000" w14:paraId="000003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`topic_id` int(11) NOT NULL,</w:t>
        </w:r>
      </w:ins>
    </w:p>
    <w:p w:rsidR="00000000" w:rsidDel="00000000" w:rsidP="00000000" w:rsidRDefault="00000000" w:rsidRPr="00000000" w14:paraId="000003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3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`reply_user_id` int(11) NOT NULL,</w:t>
        </w:r>
      </w:ins>
    </w:p>
    <w:p w:rsidR="00000000" w:rsidDel="00000000" w:rsidP="00000000" w:rsidRDefault="00000000" w:rsidRPr="00000000" w14:paraId="000003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`comments` text NOT NULL,</w:t>
        </w:r>
      </w:ins>
    </w:p>
    <w:p w:rsidR="00000000" w:rsidDel="00000000" w:rsidP="00000000" w:rsidRDefault="00000000" w:rsidRPr="00000000" w14:paraId="000003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`reply_user_comments` text NOT NULL,</w:t>
        </w:r>
      </w:ins>
    </w:p>
    <w:p w:rsidR="00000000" w:rsidDel="00000000" w:rsidP="00000000" w:rsidRDefault="00000000" w:rsidRPr="00000000" w14:paraId="000003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`views` int(11) NOT NULL,</w:t>
        </w:r>
      </w:ins>
    </w:p>
    <w:p w:rsidR="00000000" w:rsidDel="00000000" w:rsidP="00000000" w:rsidRDefault="00000000" w:rsidRPr="00000000" w14:paraId="000003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`likes` int(11) NOT NULL,</w:t>
        </w:r>
      </w:ins>
    </w:p>
    <w:p w:rsidR="00000000" w:rsidDel="00000000" w:rsidP="00000000" w:rsidRDefault="00000000" w:rsidRPr="00000000" w14:paraId="000003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`created_datetime` datetime NOT NULL DEFAULT '0000-00-00 00:00:00',</w:t>
        </w:r>
      </w:ins>
    </w:p>
    <w:p w:rsidR="00000000" w:rsidDel="00000000" w:rsidP="00000000" w:rsidRDefault="00000000" w:rsidRPr="00000000" w14:paraId="000003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`modified_datetime` datetime NOT NULL DEFAULT '0000-00-00 00:00:00'</w:t>
        </w:r>
      </w:ins>
    </w:p>
    <w:p w:rsidR="00000000" w:rsidDel="00000000" w:rsidP="00000000" w:rsidRDefault="00000000" w:rsidRPr="00000000" w14:paraId="000003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ENGINE=MyISAM DEFAULT CHARSET=utf8;</w:t>
        </w:r>
      </w:ins>
    </w:p>
    <w:p w:rsidR="00000000" w:rsidDel="00000000" w:rsidP="00000000" w:rsidRDefault="00000000" w:rsidRPr="00000000" w14:paraId="000003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`dgt_ad_knowledge_comments`</w:t>
        </w:r>
      </w:ins>
    </w:p>
    <w:p w:rsidR="00000000" w:rsidDel="00000000" w:rsidP="00000000" w:rsidRDefault="00000000" w:rsidRPr="00000000" w14:paraId="000003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`dgt_ad_knowledge_comments` (`id`, `knowledge_id`, `category_id`, `topic_id`, `user_id`, `reply_user_id`, `comments`, `reply_user_comments`, `views`, `likes`, `created_datetime`, `modified_datetime`) VALUES</w:t>
        </w:r>
      </w:ins>
    </w:p>
    <w:p w:rsidR="00000000" w:rsidDel="00000000" w:rsidP="00000000" w:rsidRDefault="00000000" w:rsidRPr="00000000" w14:paraId="000003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0, 0, 0, 1, 1, 'useful to all users', 'lknjklhijhbjikgbguyg', 1, 0, '2020-10-23 05:12:24', '2020-10-24 10:24:59'),</w:t>
        </w:r>
      </w:ins>
    </w:p>
    <w:p w:rsidR="00000000" w:rsidDel="00000000" w:rsidP="00000000" w:rsidRDefault="00000000" w:rsidRPr="00000000" w14:paraId="000003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12, 0, 0, 350, 350, 'test', 'aaaaaaaaaaaaaaaaa', 0, 1, '2020-10-23 05:20:21', '2020-10-24 04:46:27'),</w:t>
        </w:r>
      </w:ins>
    </w:p>
    <w:p w:rsidR="00000000" w:rsidDel="00000000" w:rsidP="00000000" w:rsidRDefault="00000000" w:rsidRPr="00000000" w14:paraId="000003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12, 0, 0, 1, 1, 'jhkghjgjhgjhg', 'tttttttttttttt', 1, 0, '2020-10-23 12:53:05', '2020-10-24 04:50:43'),</w:t>
        </w:r>
      </w:ins>
    </w:p>
    <w:p w:rsidR="00000000" w:rsidDel="00000000" w:rsidP="00000000" w:rsidRDefault="00000000" w:rsidRPr="00000000" w14:paraId="000003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12, 0, 0, 1, 1, 'khjjfhgfhgfhgfhgf\n', 'SAASASASASS', 1, 0, '2020-10-23 12:53:24', '2020-10-24 04:57:38'),</w:t>
        </w:r>
      </w:ins>
    </w:p>
    <w:p w:rsidR="00000000" w:rsidDel="00000000" w:rsidP="00000000" w:rsidRDefault="00000000" w:rsidRPr="00000000" w14:paraId="000003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12, 0, 0, 0, 350, '', 'tesdfs', 0, 0, '0000-00-00 00:00:00', '2020-10-24 04:20:21'),</w:t>
        </w:r>
      </w:ins>
    </w:p>
    <w:p w:rsidR="00000000" w:rsidDel="00000000" w:rsidP="00000000" w:rsidRDefault="00000000" w:rsidRPr="00000000" w14:paraId="000003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12, 0, 0, 1, 350, '', 'tesdfsd', 1, 0, '0000-00-00 00:00:00', '2020-10-24 04:20:35'),</w:t>
        </w:r>
      </w:ins>
    </w:p>
    <w:p w:rsidR="00000000" w:rsidDel="00000000" w:rsidP="00000000" w:rsidRDefault="00000000" w:rsidRPr="00000000" w14:paraId="000003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12, 0, 0, 350, 0, 'rtddfdfd', '', 0, 0, '2020-10-24 06:19:43', '0000-00-00 00:00:00'),</w:t>
        </w:r>
      </w:ins>
    </w:p>
    <w:p w:rsidR="00000000" w:rsidDel="00000000" w:rsidP="00000000" w:rsidRDefault="00000000" w:rsidRPr="00000000" w14:paraId="000003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13, 0, 0, 1, 0, 'test', '', 1, 0, '2020-10-24 07:34:24', '0000-00-00 00:00:00'),</w:t>
        </w:r>
      </w:ins>
    </w:p>
    <w:p w:rsidR="00000000" w:rsidDel="00000000" w:rsidP="00000000" w:rsidRDefault="00000000" w:rsidRPr="00000000" w14:paraId="000003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13, 0, 0, 350, 0, '', '', 1, 1, '2020-10-24 08:53:13', '0000-00-00 00:00:00'),</w:t>
        </w:r>
      </w:ins>
    </w:p>
    <w:p w:rsidR="00000000" w:rsidDel="00000000" w:rsidP="00000000" w:rsidRDefault="00000000" w:rsidRPr="00000000" w14:paraId="000003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13, 0, 0, 351, 0, '', '', 1, 1, '2020-10-24 09:01:54', '0000-00-00 00:00:00'),</w:t>
        </w:r>
      </w:ins>
    </w:p>
    <w:p w:rsidR="00000000" w:rsidDel="00000000" w:rsidP="00000000" w:rsidRDefault="00000000" w:rsidRPr="00000000" w14:paraId="000003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12, 0, 0, 351, 0, '', '', 1, 0, '2020-10-24 09:21:55', '0000-00-00 00:00:00'),</w:t>
        </w:r>
      </w:ins>
    </w:p>
    <w:p w:rsidR="00000000" w:rsidDel="00000000" w:rsidP="00000000" w:rsidRDefault="00000000" w:rsidRPr="00000000" w14:paraId="000003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0, 0, 0, 1, 0, 'lknjklhijhbjikgbguyg', '', 0, 0, '2020-10-24 10:24:59', '0000-00-00 00:00:00'),</w:t>
        </w:r>
      </w:ins>
    </w:p>
    <w:p w:rsidR="00000000" w:rsidDel="00000000" w:rsidP="00000000" w:rsidRDefault="00000000" w:rsidRPr="00000000" w14:paraId="000003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12, 0, 0, 344, 0, '', '', 1, 0, '2020-10-28 06:08:13', '0000-00-00 00:00:00'),</w:t>
        </w:r>
      </w:ins>
    </w:p>
    <w:p w:rsidR="00000000" w:rsidDel="00000000" w:rsidP="00000000" w:rsidRDefault="00000000" w:rsidRPr="00000000" w14:paraId="000003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13, 0, 0, 387, 0, '', '', 1, 0, '2020-12-05 08:40:39', '0000-00-00 00:00:00'),</w:t>
        </w:r>
      </w:ins>
    </w:p>
    <w:p w:rsidR="00000000" w:rsidDel="00000000" w:rsidP="00000000" w:rsidRDefault="00000000" w:rsidRPr="00000000" w14:paraId="000003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12, 0, 0, 387, 0, '', '', 1, 0, '2020-12-05 08:40:53', '0000-00-00 00:00:00'),</w:t>
        </w:r>
      </w:ins>
    </w:p>
    <w:p w:rsidR="00000000" w:rsidDel="00000000" w:rsidP="00000000" w:rsidRDefault="00000000" w:rsidRPr="00000000" w14:paraId="000003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14, 0, 0, 387, 0, '', '', 1, 0, '2020-12-05 08:42:18', '0000-00-00 00:00:00'),</w:t>
        </w:r>
      </w:ins>
    </w:p>
    <w:p w:rsidR="00000000" w:rsidDel="00000000" w:rsidP="00000000" w:rsidRDefault="00000000" w:rsidRPr="00000000" w14:paraId="000003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15, 0, 0, 387, 0, '', '', 1, 0, '2020-12-05 08:44:09', '0000-00-00 00:00:00'),</w:t>
        </w:r>
      </w:ins>
    </w:p>
    <w:p w:rsidR="00000000" w:rsidDel="00000000" w:rsidP="00000000" w:rsidRDefault="00000000" w:rsidRPr="00000000" w14:paraId="000003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16, 0, 0, 387, 0, '', '', 1, 0, '2020-12-05 08:45:57', '0000-00-00 00:00:00'),</w:t>
        </w:r>
      </w:ins>
    </w:p>
    <w:p w:rsidR="00000000" w:rsidDel="00000000" w:rsidP="00000000" w:rsidRDefault="00000000" w:rsidRPr="00000000" w14:paraId="000003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18, 0, 0, 371, 0, '', '', 1, 0, '2020-12-14 11:18:42', '0000-00-00 00:00:00'),</w:t>
        </w:r>
      </w:ins>
    </w:p>
    <w:p w:rsidR="00000000" w:rsidDel="00000000" w:rsidP="00000000" w:rsidRDefault="00000000" w:rsidRPr="00000000" w14:paraId="000003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19, 0, 0, 413, 0, '', '', 1, 0, '2020-12-18 10:17:53', '0000-00-00 00:00:00'),</w:t>
        </w:r>
      </w:ins>
    </w:p>
    <w:p w:rsidR="00000000" w:rsidDel="00000000" w:rsidP="00000000" w:rsidRDefault="00000000" w:rsidRPr="00000000" w14:paraId="000003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19, 0, 0, 413, 0, 'test comment', '', 1, 0, '2020-12-18 10:18:39', '0000-00-00 00:00:00'),</w:t>
        </w:r>
      </w:ins>
    </w:p>
    <w:p w:rsidR="00000000" w:rsidDel="00000000" w:rsidP="00000000" w:rsidRDefault="00000000" w:rsidRPr="00000000" w14:paraId="000003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20, 0, 0, 455, 0, '', '', 1, 0, '2020-12-26 06:07:22', '0000-00-00 00:00:00'),</w:t>
        </w:r>
      </w:ins>
    </w:p>
    <w:p w:rsidR="00000000" w:rsidDel="00000000" w:rsidP="00000000" w:rsidRDefault="00000000" w:rsidRPr="00000000" w14:paraId="000003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12, 0, 0, 383, 0, '', '', 1, 0, '2020-12-30 07:32:20', '0000-00-00 00:00:00'),</w:t>
        </w:r>
      </w:ins>
    </w:p>
    <w:p w:rsidR="00000000" w:rsidDel="00000000" w:rsidP="00000000" w:rsidRDefault="00000000" w:rsidRPr="00000000" w14:paraId="000003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 17, 0, 0, 383, 0, '', '', 1, 0, '2020-12-30 07:33:29', '0000-00-00 00:00:00'),</w:t>
        </w:r>
      </w:ins>
    </w:p>
    <w:p w:rsidR="00000000" w:rsidDel="00000000" w:rsidP="00000000" w:rsidRDefault="00000000" w:rsidRPr="00000000" w14:paraId="000003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(41, 18, 0, 0, 383, 0, '', '', 1, 1, '2020-12-30 14:13:16', '0000-00-00 00:00:00'),</w:t>
        </w:r>
      </w:ins>
    </w:p>
    <w:p w:rsidR="00000000" w:rsidDel="00000000" w:rsidP="00000000" w:rsidRDefault="00000000" w:rsidRPr="00000000" w14:paraId="000003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(42, 18, 0, 0, 383, 0, 'test', '', 1, 1, '2020-12-30 14:13:33', '0000-00-00 00:00:00'),</w:t>
        </w:r>
      </w:ins>
    </w:p>
    <w:p w:rsidR="00000000" w:rsidDel="00000000" w:rsidP="00000000" w:rsidRDefault="00000000" w:rsidRPr="00000000" w14:paraId="000003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(48, 23, 0, 0, 383, 371, 'well', 'thanks', 1, 1, '2020-12-30 15:25:54', '2020-12-30 15:40:47'),</w:t>
        </w:r>
      </w:ins>
    </w:p>
    <w:p w:rsidR="00000000" w:rsidDel="00000000" w:rsidP="00000000" w:rsidRDefault="00000000" w:rsidRPr="00000000" w14:paraId="000003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(47, 23, 0, 0, 383, 0, 'good', '', 1, 0, '2020-12-30 15:17:58', '0000-00-00 00:00:00'),</w:t>
        </w:r>
      </w:ins>
    </w:p>
    <w:p w:rsidR="00000000" w:rsidDel="00000000" w:rsidP="00000000" w:rsidRDefault="00000000" w:rsidRPr="00000000" w14:paraId="000003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(49, 23, 0, 0, 371, 0, '', '', 1, 0, '2020-12-30 15:26:08', '0000-00-00 00:00:00'),</w:t>
        </w:r>
      </w:ins>
    </w:p>
    <w:p w:rsidR="00000000" w:rsidDel="00000000" w:rsidP="00000000" w:rsidRDefault="00000000" w:rsidRPr="00000000" w14:paraId="000003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(52, 25, 0, 0, 371, 0, '', '', 1, 0, '2021-01-05 10:31:35', '0000-00-00 00:00:00'),</w:t>
        </w:r>
      </w:ins>
    </w:p>
    <w:p w:rsidR="00000000" w:rsidDel="00000000" w:rsidP="00000000" w:rsidRDefault="00000000" w:rsidRPr="00000000" w14:paraId="000003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25, 0, 0, 371, 0, 'very useful to all', '', 1, 0, '2021-01-05 10:32:27', '0000-00-00 00:00:00'),</w:t>
        </w:r>
      </w:ins>
    </w:p>
    <w:p w:rsidR="00000000" w:rsidDel="00000000" w:rsidP="00000000" w:rsidRDefault="00000000" w:rsidRPr="00000000" w14:paraId="000003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26, 0, 0, 474, 0, '', '', 1, 0, '2021-01-13 07:19:28', '0000-00-00 00:00:00'),</w:t>
        </w:r>
      </w:ins>
    </w:p>
    <w:p w:rsidR="00000000" w:rsidDel="00000000" w:rsidP="00000000" w:rsidRDefault="00000000" w:rsidRPr="00000000" w14:paraId="000003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(55, 30, 0, 0, 371, 0, '', '', 1, 0, '2021-01-23 14:36:36', '0000-00-00 00:00:00'),</w:t>
        </w:r>
      </w:ins>
    </w:p>
    <w:p w:rsidR="00000000" w:rsidDel="00000000" w:rsidP="00000000" w:rsidRDefault="00000000" w:rsidRPr="00000000" w14:paraId="000003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0, 0, 0, 371, 371, 'tesfsfsdfs xxcvxcvsdf sdfsdfsdd', 'fgd ewrwe dfgdgdf', 1, 0, '2021-01-23 14:37:04', '2021-01-23 14:37:20'),</w:t>
        </w:r>
      </w:ins>
    </w:p>
    <w:p w:rsidR="00000000" w:rsidDel="00000000" w:rsidP="00000000" w:rsidRDefault="00000000" w:rsidRPr="00000000" w14:paraId="000003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(57, 0, 0, 0, 371, 0, 'fgd ewrwe dfgdgdf', '', 0, 0, '2021-01-23 14:37:20', '0000-00-00 00:00:00'),</w:t>
        </w:r>
      </w:ins>
    </w:p>
    <w:p w:rsidR="00000000" w:rsidDel="00000000" w:rsidP="00000000" w:rsidRDefault="00000000" w:rsidRPr="00000000" w14:paraId="000003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(58, 30, 0, 0, 371, 0, 'tet sdfg ffghfhfg', '', 1, 0, '2021-01-23 14:37:37', '0000-00-00 00:00:00'),</w:t>
        </w:r>
      </w:ins>
    </w:p>
    <w:p w:rsidR="00000000" w:rsidDel="00000000" w:rsidP="00000000" w:rsidRDefault="00000000" w:rsidRPr="00000000" w14:paraId="000003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(59, 0, 0, 0, 371, 0, 'tesdsfdd', '', 0, 0, '2021-01-23 14:40:31', '0000-00-00 00:00:00'),</w:t>
        </w:r>
      </w:ins>
    </w:p>
    <w:p w:rsidR="00000000" w:rsidDel="00000000" w:rsidP="00000000" w:rsidRDefault="00000000" w:rsidRPr="00000000" w14:paraId="000003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30, 0, 0, 371, 0, 'eeeeeeeeeeeeeeeeee', '', 1, 0, '2021-01-23 14:41:57', '0000-00-00 00:00:00'),</w:t>
        </w:r>
      </w:ins>
    </w:p>
    <w:p w:rsidR="00000000" w:rsidDel="00000000" w:rsidP="00000000" w:rsidRDefault="00000000" w:rsidRPr="00000000" w14:paraId="000003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(61, 0, 0, 0, 371, 0, 'tesdfdsfsfsdf xcvcsda', '', 0, 0, '2021-01-23 14:42:15', '0000-00-00 00:00:00'),</w:t>
        </w:r>
      </w:ins>
    </w:p>
    <w:p w:rsidR="00000000" w:rsidDel="00000000" w:rsidP="00000000" w:rsidRDefault="00000000" w:rsidRPr="00000000" w14:paraId="000003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(62, 34, 0, 0, 385, 0, '', '', 1, 1, '2021-01-29 10:01:25', '0000-00-00 00:00:00'),</w:t>
        </w:r>
      </w:ins>
    </w:p>
    <w:p w:rsidR="00000000" w:rsidDel="00000000" w:rsidP="00000000" w:rsidRDefault="00000000" w:rsidRPr="00000000" w14:paraId="000003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(63, 35, 0, 0, 522, 0, '', '', 1, 0, '2021-02-04 00:25:28', '0000-00-00 00:00:00'),</w:t>
        </w:r>
      </w:ins>
    </w:p>
    <w:p w:rsidR="00000000" w:rsidDel="00000000" w:rsidP="00000000" w:rsidRDefault="00000000" w:rsidRPr="00000000" w14:paraId="000003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(64, 35, 0, 0, 523, 0, '', '', 1, 0, '2021-02-04 00:38:59', '0000-00-00 00:00:00'),</w:t>
        </w:r>
      </w:ins>
    </w:p>
    <w:p w:rsidR="00000000" w:rsidDel="00000000" w:rsidP="00000000" w:rsidRDefault="00000000" w:rsidRPr="00000000" w14:paraId="000003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(65, 24, 0, 0, 371, 0, '', '', 1, 0, '2021-02-05 07:12:01', '0000-00-00 00:00:00'),</w:t>
        </w:r>
      </w:ins>
    </w:p>
    <w:p w:rsidR="00000000" w:rsidDel="00000000" w:rsidP="00000000" w:rsidRDefault="00000000" w:rsidRPr="00000000" w14:paraId="000003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(66, 36, 0, 0, 371, 0, '', '', 1, 0, '2021-02-05 07:18:27', '0000-00-00 00:00:00'),</w:t>
        </w:r>
      </w:ins>
    </w:p>
    <w:p w:rsidR="00000000" w:rsidDel="00000000" w:rsidP="00000000" w:rsidRDefault="00000000" w:rsidRPr="00000000" w14:paraId="000003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(67, 37, 0, 0, 371, 0, '', '', 1, 0, '2021-02-05 07:40:19', '0000-00-00 00:00:00'),</w:t>
        </w:r>
      </w:ins>
    </w:p>
    <w:p w:rsidR="00000000" w:rsidDel="00000000" w:rsidP="00000000" w:rsidRDefault="00000000" w:rsidRPr="00000000" w14:paraId="000003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(68, 38, 0, 0, 371, 0, '', '', 1, 0, '2021-02-05 07:44:22', '0000-00-00 00:00:00'),</w:t>
        </w:r>
      </w:ins>
    </w:p>
    <w:p w:rsidR="00000000" w:rsidDel="00000000" w:rsidP="00000000" w:rsidRDefault="00000000" w:rsidRPr="00000000" w14:paraId="000003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(69, 39, 0, 0, 371, 0, '', '', 1, 0, '2021-02-05 07:55:55', '0000-00-00 00:00:00'),</w:t>
        </w:r>
      </w:ins>
    </w:p>
    <w:p w:rsidR="00000000" w:rsidDel="00000000" w:rsidP="00000000" w:rsidRDefault="00000000" w:rsidRPr="00000000" w14:paraId="000003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(70, 0, 0, 0, 371, 371, 'Just for  testing Just for  testing Just for  testing Just for  testing Just for  testing Just for  testing Just for  testing Just for  testing Just for  testing Just for  testing Just for  testing Just for  testing Just for  testing Just for  testing Just for  testing Just for  testing Just for  testing ', 'New Dreams New Dreams New Dreams New Dreams New Dreams New Dreams New Dreams New Dreams New Dreams New Dreams New Dreams New Dreams New Dreams New Dreams New Dreams New Dreams New Dreams New Dreams New Dreams ', 1, 0, '2021-02-10 18:21:33', '2021-02-10 18:21:47'),</w:t>
        </w:r>
      </w:ins>
    </w:p>
    <w:p w:rsidR="00000000" w:rsidDel="00000000" w:rsidP="00000000" w:rsidRDefault="00000000" w:rsidRPr="00000000" w14:paraId="000003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(71, 0, 0, 0, 371, 0, 'New Dreams New Dreams New Dreams New Dreams New Dreams New Dreams New Dreams New Dreams New Dreams New Dreams New Dreams New Dreams New Dreams New Dreams New Dreams New Dreams New Dreams New Dreams New Dreams ', '', 0, 0, '2021-02-10 18:21:47', '0000-00-00 00:00:00'),</w:t>
        </w:r>
      </w:ins>
    </w:p>
    <w:p w:rsidR="00000000" w:rsidDel="00000000" w:rsidP="00000000" w:rsidRDefault="00000000" w:rsidRPr="00000000" w14:paraId="000003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(72, 0, 0, 0, 371, 371, 'New Dreams New Dreams New Dreams New Dreams New Dreams New Dreams New Dreams New Dreams New Dreams New Dreams New Dreams New Dreams New Dreams New Dreams ', 'testing testing testing testing testing testing testing testing testing testing ', 1, 0, '2021-02-10 18:22:18', '2021-02-10 18:22:32'),</w:t>
        </w:r>
      </w:ins>
    </w:p>
    <w:p w:rsidR="00000000" w:rsidDel="00000000" w:rsidP="00000000" w:rsidRDefault="00000000" w:rsidRPr="00000000" w14:paraId="000003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(73, 0, 0, 0, 371, 0, 'testing testing testing testing testing testing testing testing testing testing ', '', 0, 0, '2021-02-10 18:22:32', '0000-00-00 00:00:00'),</w:t>
        </w:r>
      </w:ins>
    </w:p>
    <w:p w:rsidR="00000000" w:rsidDel="00000000" w:rsidP="00000000" w:rsidRDefault="00000000" w:rsidRPr="00000000" w14:paraId="000003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(74, 39, 0, 0, 371, 383, 'testing testing testing testing testing testing testing testing testing testing testing testing testing testing testing testing testing testing testing ', 'dreams dreams dreams dreams dreams dreams dreams dreams dreams dreams dreams dreams dreams dreams dreams ', 1, 0, '2021-02-10 18:22:40', '2021-02-10 18:27:17'),</w:t>
        </w:r>
      </w:ins>
    </w:p>
    <w:p w:rsidR="00000000" w:rsidDel="00000000" w:rsidP="00000000" w:rsidRDefault="00000000" w:rsidRPr="00000000" w14:paraId="000003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(75, 0, 0, 0, 371, 0, 'dreams dreams dreams dreams dreams dreams dreams dreams dreams dreams dreams dreams dreams dreams dreams dreams dreams dreams dreams ', '', 0, 0, '2021-02-10 18:22:51', '0000-00-00 00:00:00'),</w:t>
        </w:r>
      </w:ins>
    </w:p>
    <w:p w:rsidR="00000000" w:rsidDel="00000000" w:rsidP="00000000" w:rsidRDefault="00000000" w:rsidRPr="00000000" w14:paraId="000003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(76, 39, 0, 0, 383, 0, '', '', 1, 0, '2021-02-10 18:27:08', '0000-00-00 00:00:00'),</w:t>
        </w:r>
      </w:ins>
    </w:p>
    <w:p w:rsidR="00000000" w:rsidDel="00000000" w:rsidP="00000000" w:rsidRDefault="00000000" w:rsidRPr="00000000" w14:paraId="000003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(77, 39, 0, 0, 383, 371, 'dreams dreams dreams dreams dreams dreams dreams dreams dreams dreams dreams dreams dreams dreams dreams ', 'New Comment New Comment New Comment New Comment New Comment New Comment New Comment New Comment New Comment New Comment ', 1, 0, '2021-02-10 18:27:17', '2021-02-11 07:24:05'),</w:t>
        </w:r>
      </w:ins>
    </w:p>
    <w:p w:rsidR="00000000" w:rsidDel="00000000" w:rsidP="00000000" w:rsidRDefault="00000000" w:rsidRPr="00000000" w14:paraId="000003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(78, 39, 0, 0, 371, 0, 'New One New One New One New One New One New One New One New One New One New One New One New One ', '', 1, 0, '2021-02-10 18:28:00', '0000-00-00 00:00:00'),</w:t>
        </w:r>
      </w:ins>
    </w:p>
    <w:p w:rsidR="00000000" w:rsidDel="00000000" w:rsidP="00000000" w:rsidRDefault="00000000" w:rsidRPr="00000000" w14:paraId="000003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(79, 69, 0, 0, 383, 0, '', '', 0, 1, '2021-02-10 18:36:29', '0000-00-00 00:00:00'),</w:t>
        </w:r>
      </w:ins>
    </w:p>
    <w:p w:rsidR="00000000" w:rsidDel="00000000" w:rsidP="00000000" w:rsidRDefault="00000000" w:rsidRPr="00000000" w14:paraId="000003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(80, 69, 0, 0, 383, 0, '', '', 0, 1, '2021-02-10 18:36:57', '0000-00-00 00:00:00'),</w:t>
        </w:r>
      </w:ins>
    </w:p>
    <w:p w:rsidR="00000000" w:rsidDel="00000000" w:rsidP="00000000" w:rsidRDefault="00000000" w:rsidRPr="00000000" w14:paraId="000003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(81, 69, 0, 0, 383, 0, '', '', 0, 1, '2021-02-10 18:38:24', '0000-00-00 00:00:00'),</w:t>
        </w:r>
      </w:ins>
    </w:p>
    <w:p w:rsidR="00000000" w:rsidDel="00000000" w:rsidP="00000000" w:rsidRDefault="00000000" w:rsidRPr="00000000" w14:paraId="000003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(82, 39, 0, 0, 385, 0, '', '', 1, 0, '2021-02-11 04:52:22', '0000-00-00 00:00:00'),</w:t>
        </w:r>
      </w:ins>
    </w:p>
    <w:p w:rsidR="00000000" w:rsidDel="00000000" w:rsidP="00000000" w:rsidRDefault="00000000" w:rsidRPr="00000000" w14:paraId="000003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(83, 69, 0, 0, 385, 0, '', '', 0, 1, '2021-02-11 04:52:27', '0000-00-00 00:00:00'),</w:t>
        </w:r>
      </w:ins>
    </w:p>
    <w:p w:rsidR="00000000" w:rsidDel="00000000" w:rsidP="00000000" w:rsidRDefault="00000000" w:rsidRPr="00000000" w14:paraId="000003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(84, 39, 0, 0, 371, 0, 'Haijdkasd asknd asdHaijdkasd asknd asdHaijdkasd asknd asdHaijdkasd asknd asdHaijdkasd asknd asdHaijdkasd asknd asdHaijdkasd asknd asdHaijdkasd asknd asd', '', 1, 0, '2021-02-11 07:23:39', '0000-00-00 00:00:00'),</w:t>
        </w:r>
      </w:ins>
    </w:p>
    <w:p w:rsidR="00000000" w:rsidDel="00000000" w:rsidP="00000000" w:rsidRDefault="00000000" w:rsidRPr="00000000" w14:paraId="000003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(85, 39, 0, 0, 371, 0, 'New Comment New Comment New Comment New Comment New Comment New Comment New Comment New Comment New Comment New Comment ', '', 1, 0, '2021-02-11 07:24:05', '0000-00-00 00:00:00'),</w:t>
        </w:r>
      </w:ins>
    </w:p>
    <w:p w:rsidR="00000000" w:rsidDel="00000000" w:rsidP="00000000" w:rsidRDefault="00000000" w:rsidRPr="00000000" w14:paraId="000003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(86, 40, 0, 0, 510, 0, '', '', 1, 0, '2021-02-11 13:08:19', '0000-00-00 00:00:00'),</w:t>
        </w:r>
      </w:ins>
    </w:p>
    <w:p w:rsidR="00000000" w:rsidDel="00000000" w:rsidP="00000000" w:rsidRDefault="00000000" w:rsidRPr="00000000" w14:paraId="000003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(87, 40, 0, 0, 510, 371, 'Describe this', 'kdjfd fkdfjds ', 1, 0, '2021-02-11 13:08:55', '2021-02-11 13:09:43'),</w:t>
        </w:r>
      </w:ins>
    </w:p>
    <w:p w:rsidR="00000000" w:rsidDel="00000000" w:rsidP="00000000" w:rsidRDefault="00000000" w:rsidRPr="00000000" w14:paraId="000003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(88, 40, 0, 0, 371, 0, '', '', 1, 0, '2021-02-11 13:09:24', '0000-00-00 00:00:00'),</w:t>
        </w:r>
      </w:ins>
    </w:p>
    <w:p w:rsidR="00000000" w:rsidDel="00000000" w:rsidP="00000000" w:rsidRDefault="00000000" w:rsidRPr="00000000" w14:paraId="000003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(89, 40, 0, 0, 371, 0, 'kdjfd fkdfjds ', '', 1, 0, '2021-02-11 13:09:43', '0000-00-00 00:00:00'),</w:t>
        </w:r>
      </w:ins>
    </w:p>
    <w:p w:rsidR="00000000" w:rsidDel="00000000" w:rsidP="00000000" w:rsidRDefault="00000000" w:rsidRPr="00000000" w14:paraId="000003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(90, 40, 0, 0, 371, 0, 'sdsdsad', '', 1, 0, '2021-02-11 13:14:38', '0000-00-00 00:00:00'),</w:t>
        </w:r>
      </w:ins>
    </w:p>
    <w:p w:rsidR="00000000" w:rsidDel="00000000" w:rsidP="00000000" w:rsidRDefault="00000000" w:rsidRPr="00000000" w14:paraId="000003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(91, 40, 0, 0, 371, 0, 'New one', '', 1, 0, '2021-02-11 13:17:29', '0000-00-00 00:00:00'),</w:t>
        </w:r>
      </w:ins>
    </w:p>
    <w:p w:rsidR="00000000" w:rsidDel="00000000" w:rsidP="00000000" w:rsidRDefault="00000000" w:rsidRPr="00000000" w14:paraId="000003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(92, 40, 0, 0, 391, 0, '', '', 1, 0, '2021-02-11 13:24:14', '0000-00-00 00:00:00'),</w:t>
        </w:r>
      </w:ins>
    </w:p>
    <w:p w:rsidR="00000000" w:rsidDel="00000000" w:rsidP="00000000" w:rsidRDefault="00000000" w:rsidRPr="00000000" w14:paraId="000003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(93, 40, 0, 0, 510, 0, 'Hi', '', 1, 0, '2021-02-11 13:28:20', '0000-00-00 00:00:00'),</w:t>
        </w:r>
      </w:ins>
    </w:p>
    <w:p w:rsidR="00000000" w:rsidDel="00000000" w:rsidP="00000000" w:rsidRDefault="00000000" w:rsidRPr="00000000" w14:paraId="000003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(94, 40, 0, 0, 510, 0, 'Nasdasdasd', '', 1, 0, '2021-02-11 13:58:20', '0000-00-00 00:00:00'),</w:t>
        </w:r>
      </w:ins>
    </w:p>
    <w:p w:rsidR="00000000" w:rsidDel="00000000" w:rsidP="00000000" w:rsidRDefault="00000000" w:rsidRPr="00000000" w14:paraId="000003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(95, 40, 0, 0, 371, 0, 'Nasdnasd asdasd asd asdsa dasmd', '', 1, 0, '2021-02-11 13:59:19', '0000-00-00 00:00:00'),</w:t>
        </w:r>
      </w:ins>
    </w:p>
    <w:p w:rsidR="00000000" w:rsidDel="00000000" w:rsidP="00000000" w:rsidRDefault="00000000" w:rsidRPr="00000000" w14:paraId="000003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(96, 40, 0, 0, 371, 0, 'Nweoriuwerw ewrwe rewr', '', 1, 0, '2021-02-11 14:00:33', '0000-00-00 00:00:00'),</w:t>
        </w:r>
      </w:ins>
    </w:p>
    <w:p w:rsidR="00000000" w:rsidDel="00000000" w:rsidP="00000000" w:rsidRDefault="00000000" w:rsidRPr="00000000" w14:paraId="000003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(97, 37, 0, 0, 371, 0, 'asdkas dsa dasd asd asd', '', 1, 0, '2021-02-11 19:33:34', '0000-00-00 00:00:00'),</w:t>
        </w:r>
      </w:ins>
    </w:p>
    <w:p w:rsidR="00000000" w:rsidDel="00000000" w:rsidP="00000000" w:rsidRDefault="00000000" w:rsidRPr="00000000" w14:paraId="000003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(98, 40, 0, 0, 510, 0, 'Nasdlsasndasdn asd a ', '', 1, 0, '2021-02-11 19:35:23', '0000-00-00 00:00:00'),</w:t>
        </w:r>
      </w:ins>
    </w:p>
    <w:p w:rsidR="00000000" w:rsidDel="00000000" w:rsidP="00000000" w:rsidRDefault="00000000" w:rsidRPr="00000000" w14:paraId="000003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(99, 40, 0, 0, 510, 0, 'test', '', 1, 0, '2021-02-11 19:35:46', '0000-00-00 00:00:00'),</w:t>
        </w:r>
      </w:ins>
    </w:p>
    <w:p w:rsidR="00000000" w:rsidDel="00000000" w:rsidP="00000000" w:rsidRDefault="00000000" w:rsidRPr="00000000" w14:paraId="000003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(100, 40, 0, 0, 371, 0, 'New asldnasdmasndams dsad asd', '', 1, 0, '2021-02-12 10:17:39', '0000-00-00 00:00:00'),</w:t>
        </w:r>
      </w:ins>
    </w:p>
    <w:p w:rsidR="00000000" w:rsidDel="00000000" w:rsidP="00000000" w:rsidRDefault="00000000" w:rsidRPr="00000000" w14:paraId="000003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(101, 40, 0, 0, 371, 0, 'asdbadnbasdasd adsnasdnasd', '', 1, 0, '2021-02-12 10:30:51', '0000-00-00 00:00:00'),</w:t>
        </w:r>
      </w:ins>
    </w:p>
    <w:p w:rsidR="00000000" w:rsidDel="00000000" w:rsidP="00000000" w:rsidRDefault="00000000" w:rsidRPr="00000000" w14:paraId="000003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(102, 40, 0, 0, 385, 0, '', '', 1, 0, '2021-02-12 05:11:26', '0000-00-00 00:00:00'),</w:t>
        </w:r>
      </w:ins>
    </w:p>
    <w:p w:rsidR="00000000" w:rsidDel="00000000" w:rsidP="00000000" w:rsidRDefault="00000000" w:rsidRPr="00000000" w14:paraId="000003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(103, 40, 0, 0, 385, 0, 'Nasdbas asdasd asndamsNasdbas asdasd asndamsNasdbas asdasd asndamsNasdbas asdasd asndamsNasdbas asdasd asndamsNasdbas asdasd asndams', '', 1, 0, '2021-02-12 05:52:39', '0000-00-00 00:00:00'),</w:t>
        </w:r>
      </w:ins>
    </w:p>
    <w:p w:rsidR="00000000" w:rsidDel="00000000" w:rsidP="00000000" w:rsidRDefault="00000000" w:rsidRPr="00000000" w14:paraId="000003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(104, 40, 0, 0, 371, 0, 'Napdjad asdnasd asldnasd asldnasd aasdasd', '', 1, 0, '2021-02-12 05:53:54', '0000-00-00 00:00:00'),</w:t>
        </w:r>
      </w:ins>
    </w:p>
    <w:p w:rsidR="00000000" w:rsidDel="00000000" w:rsidP="00000000" w:rsidRDefault="00000000" w:rsidRPr="00000000" w14:paraId="000003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(105, 41, 0, 0, 522, 0, '', '', 1, 0, '2021-02-19 08:22:15', '0000-00-00 00:00:00'),</w:t>
        </w:r>
      </w:ins>
    </w:p>
    <w:p w:rsidR="00000000" w:rsidDel="00000000" w:rsidP="00000000" w:rsidRDefault="00000000" w:rsidRPr="00000000" w14:paraId="000003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(106, 42, 0, 0, 371, 0, '', '', 1, 0, '2021-02-23 09:20:10', '0000-00-00 00:00:00'),</w:t>
        </w:r>
      </w:ins>
    </w:p>
    <w:p w:rsidR="00000000" w:rsidDel="00000000" w:rsidP="00000000" w:rsidRDefault="00000000" w:rsidRPr="00000000" w14:paraId="000003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(107, 43, 0, 0, 371, 0, '', '', 1, 0, '2021-03-03 10:33:05', '0000-00-00 00:00:00'),</w:t>
        </w:r>
      </w:ins>
    </w:p>
    <w:p w:rsidR="00000000" w:rsidDel="00000000" w:rsidP="00000000" w:rsidRDefault="00000000" w:rsidRPr="00000000" w14:paraId="000003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(108, 43, 0, 0, 371, 458, 'Good', 'eeeeeee', 1, 0, '2021-03-03 10:33:24', '2022-08-03 13:10:09'),</w:t>
        </w:r>
      </w:ins>
    </w:p>
    <w:p w:rsidR="00000000" w:rsidDel="00000000" w:rsidP="00000000" w:rsidRDefault="00000000" w:rsidRPr="00000000" w14:paraId="000003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(109, 44, 0, 0, 522, 0, '', '', 1, 0, '2021-03-10 10:23:33', '0000-00-00 00:00:00'),</w:t>
        </w:r>
      </w:ins>
    </w:p>
    <w:p w:rsidR="00000000" w:rsidDel="00000000" w:rsidP="00000000" w:rsidRDefault="00000000" w:rsidRPr="00000000" w14:paraId="000003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(110, 40, 0, 0, 383, 0, '', '', 1, 0, '2021-03-15 12:47:08', '0000-00-00 00:00:00'),</w:t>
        </w:r>
      </w:ins>
    </w:p>
    <w:p w:rsidR="00000000" w:rsidDel="00000000" w:rsidP="00000000" w:rsidRDefault="00000000" w:rsidRPr="00000000" w14:paraId="000003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(111, 41, 0, 0, 1, 0, '', '', 1, 0, '2021-03-22 11:45:55', '0000-00-00 00:00:00'),</w:t>
        </w:r>
      </w:ins>
    </w:p>
    <w:p w:rsidR="00000000" w:rsidDel="00000000" w:rsidP="00000000" w:rsidRDefault="00000000" w:rsidRPr="00000000" w14:paraId="000003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(112, 38, 0, 0, 1, 0, '', '', 1, 0, '2021-03-22 11:46:37', '0000-00-00 00:00:00'),</w:t>
        </w:r>
      </w:ins>
    </w:p>
    <w:p w:rsidR="00000000" w:rsidDel="00000000" w:rsidP="00000000" w:rsidRDefault="00000000" w:rsidRPr="00000000" w14:paraId="000003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(113, 40, 0, 0, 1, 0, '', '', 1, 0, '2021-03-22 11:57:13', '0000-00-00 00:00:00'),</w:t>
        </w:r>
      </w:ins>
    </w:p>
    <w:p w:rsidR="00000000" w:rsidDel="00000000" w:rsidP="00000000" w:rsidRDefault="00000000" w:rsidRPr="00000000" w14:paraId="000003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(114, 40, 0, 0, 1, 0, '', '', 1, 0, '2021-03-22 11:57:49', '0000-00-00 00:00:00'),</w:t>
        </w:r>
      </w:ins>
    </w:p>
    <w:p w:rsidR="00000000" w:rsidDel="00000000" w:rsidP="00000000" w:rsidRDefault="00000000" w:rsidRPr="00000000" w14:paraId="000003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(115, 40, 0, 0, 1, 0, 'test', '', 1, 0, '2021-03-22 12:02:08', '0000-00-00 00:00:00'),</w:t>
        </w:r>
      </w:ins>
    </w:p>
    <w:p w:rsidR="00000000" w:rsidDel="00000000" w:rsidP="00000000" w:rsidRDefault="00000000" w:rsidRPr="00000000" w14:paraId="000003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(116, 41, 0, 0, 352, 0, '', '', 1, 0, '2021-03-22 14:21:54', '0000-00-00 00:00:00'),</w:t>
        </w:r>
      </w:ins>
    </w:p>
    <w:p w:rsidR="00000000" w:rsidDel="00000000" w:rsidP="00000000" w:rsidRDefault="00000000" w:rsidRPr="00000000" w14:paraId="000003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(117, 46, 0, 0, 1, 0, '', '', 1, 0, '2021-04-05 15:04:37', '0000-00-00 00:00:00'),</w:t>
        </w:r>
      </w:ins>
    </w:p>
    <w:p w:rsidR="00000000" w:rsidDel="00000000" w:rsidP="00000000" w:rsidRDefault="00000000" w:rsidRPr="00000000" w14:paraId="000003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(118, 46, 0, 0, 378, 0, '', '', 1, 0, '2021-04-05 15:05:08', '0000-00-00 00:00:00'),</w:t>
        </w:r>
      </w:ins>
    </w:p>
    <w:p w:rsidR="00000000" w:rsidDel="00000000" w:rsidP="00000000" w:rsidRDefault="00000000" w:rsidRPr="00000000" w14:paraId="000003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(119, 46, 0, 0, 378, 0, '', '', 1, 0, '2021-04-05 15:07:32', '0000-00-00 00:00:00'),</w:t>
        </w:r>
      </w:ins>
    </w:p>
    <w:p w:rsidR="00000000" w:rsidDel="00000000" w:rsidP="00000000" w:rsidRDefault="00000000" w:rsidRPr="00000000" w14:paraId="000003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(120, 0, 0, 0, 378, 0, 'fedrg', '', 0, 0, '2021-04-05 15:07:46', '0000-00-00 00:00:00'),</w:t>
        </w:r>
      </w:ins>
    </w:p>
    <w:p w:rsidR="00000000" w:rsidDel="00000000" w:rsidP="00000000" w:rsidRDefault="00000000" w:rsidRPr="00000000" w14:paraId="000003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(121, 46, 0, 0, 1, 0, ' dfgdrtgtrh', '', 1, 0, '2021-04-05 15:08:04', '0000-00-00 00:00:00'),</w:t>
        </w:r>
      </w:ins>
    </w:p>
    <w:p w:rsidR="00000000" w:rsidDel="00000000" w:rsidP="00000000" w:rsidRDefault="00000000" w:rsidRPr="00000000" w14:paraId="000003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(122, 46, 0, 0, 378, 0, 'fdwefweafwedafvgwegegv', '', 1, 0, '2021-04-05 15:08:21', '0000-00-00 00:00:00'),</w:t>
        </w:r>
      </w:ins>
    </w:p>
    <w:p w:rsidR="00000000" w:rsidDel="00000000" w:rsidP="00000000" w:rsidRDefault="00000000" w:rsidRPr="00000000" w14:paraId="000003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(123, 47, 0, 0, 1, 0, '', '', 1, 0, '2021-04-05 15:54:51', '0000-00-00 00:00:00'),</w:t>
        </w:r>
      </w:ins>
    </w:p>
    <w:p w:rsidR="00000000" w:rsidDel="00000000" w:rsidP="00000000" w:rsidRDefault="00000000" w:rsidRPr="00000000" w14:paraId="000003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(124, 47, 0, 0, 378, 0, '', '', 1, 0, '2021-04-05 15:55:10', '0000-00-00 00:00:00'),</w:t>
        </w:r>
      </w:ins>
    </w:p>
    <w:p w:rsidR="00000000" w:rsidDel="00000000" w:rsidP="00000000" w:rsidRDefault="00000000" w:rsidRPr="00000000" w14:paraId="000003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(125, 47, 0, 0, 378, 0, '', '', 1, 0, '2021-04-05 15:55:46', '0000-00-00 00:00:00'),</w:t>
        </w:r>
      </w:ins>
    </w:p>
    <w:p w:rsidR="00000000" w:rsidDel="00000000" w:rsidP="00000000" w:rsidRDefault="00000000" w:rsidRPr="00000000" w14:paraId="000003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(126, 0, 0, 0, 378, 0, 'vdfgdthtrdhted', '', 0, 0, '2021-04-05 15:55:52', '0000-00-00 00:00:00'),</w:t>
        </w:r>
      </w:ins>
    </w:p>
    <w:p w:rsidR="00000000" w:rsidDel="00000000" w:rsidP="00000000" w:rsidRDefault="00000000" w:rsidRPr="00000000" w14:paraId="000003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(127, 47, 0, 0, 378, 0, '', '', 1, 0, '2021-04-05 15:57:34', '0000-00-00 00:00:00'),</w:t>
        </w:r>
      </w:ins>
    </w:p>
    <w:p w:rsidR="00000000" w:rsidDel="00000000" w:rsidP="00000000" w:rsidRDefault="00000000" w:rsidRPr="00000000" w14:paraId="000003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(128, 0, 0, 0, 378, 0, 'fwesfwedf', '', 0, 0, '2021-04-05 16:04:38', '0000-00-00 00:00:00'),</w:t>
        </w:r>
      </w:ins>
    </w:p>
    <w:p w:rsidR="00000000" w:rsidDel="00000000" w:rsidP="00000000" w:rsidRDefault="00000000" w:rsidRPr="00000000" w14:paraId="000003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(129, 0, 0, 0, 1, 1, 'fedrthytrhydte', 'vfgbgb', 1, 0, '2021-04-05 16:05:41', '2021-04-05 16:19:53'),</w:t>
        </w:r>
      </w:ins>
    </w:p>
    <w:p w:rsidR="00000000" w:rsidDel="00000000" w:rsidP="00000000" w:rsidRDefault="00000000" w:rsidRPr="00000000" w14:paraId="000003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(130, 0, 0, 0, 378, 1, 'fewrf4erf', 'hhyy', 1, 0, '2021-04-05 16:05:57', '2021-04-05 16:21:40'),</w:t>
        </w:r>
      </w:ins>
    </w:p>
    <w:p w:rsidR="00000000" w:rsidDel="00000000" w:rsidP="00000000" w:rsidRDefault="00000000" w:rsidRPr="00000000" w14:paraId="000003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(131, 47, 0, 0, 1, 1, 'bghbtg', 'po', 1, 0, '2021-04-05 16:07:50', '2021-04-05 16:25:57'),</w:t>
        </w:r>
      </w:ins>
    </w:p>
    <w:p w:rsidR="00000000" w:rsidDel="00000000" w:rsidP="00000000" w:rsidRDefault="00000000" w:rsidRPr="00000000" w14:paraId="000003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(132, 47, 0, 0, 379, 0, '', '', 1, 0, '2021-04-05 16:18:57', '0000-00-00 00:00:00'),</w:t>
        </w:r>
      </w:ins>
    </w:p>
    <w:p w:rsidR="00000000" w:rsidDel="00000000" w:rsidP="00000000" w:rsidRDefault="00000000" w:rsidRPr="00000000" w14:paraId="000003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(133, 0, 0, 0, 1, 0, 'vfgbgb', '', 0, 0, '2021-04-05 16:19:53', '0000-00-00 00:00:00'),</w:t>
        </w:r>
      </w:ins>
    </w:p>
    <w:p w:rsidR="00000000" w:rsidDel="00000000" w:rsidP="00000000" w:rsidRDefault="00000000" w:rsidRPr="00000000" w14:paraId="000003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(134, 0, 0, 0, 1, 1, 'bjgj', 'cc', 1, 0, '2021-04-05 16:20:11', '2021-04-05 16:24:25'),</w:t>
        </w:r>
      </w:ins>
    </w:p>
    <w:p w:rsidR="00000000" w:rsidDel="00000000" w:rsidP="00000000" w:rsidRDefault="00000000" w:rsidRPr="00000000" w14:paraId="000003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(135, 0, 0, 0, 1, 0, 'vddbg', '', 0, 0, '2021-04-05 16:21:14', '0000-00-00 00:00:00'),</w:t>
        </w:r>
      </w:ins>
    </w:p>
    <w:p w:rsidR="00000000" w:rsidDel="00000000" w:rsidP="00000000" w:rsidRDefault="00000000" w:rsidRPr="00000000" w14:paraId="000003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(136, 0, 0, 0, 1, 1, 'vvvbghb', 'ghyth', 1, 0, '2021-04-05 16:21:28', '2021-04-05 16:25:49'),</w:t>
        </w:r>
      </w:ins>
    </w:p>
    <w:p w:rsidR="00000000" w:rsidDel="00000000" w:rsidP="00000000" w:rsidRDefault="00000000" w:rsidRPr="00000000" w14:paraId="000003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(137, 0, 0, 0, 1, 0, 'hhyy', '', 0, 0, '2021-04-05 16:21:40', '0000-00-00 00:00:00'),</w:t>
        </w:r>
      </w:ins>
    </w:p>
    <w:p w:rsidR="00000000" w:rsidDel="00000000" w:rsidP="00000000" w:rsidRDefault="00000000" w:rsidRPr="00000000" w14:paraId="000003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(138, 0, 0, 0, 1, 1, 'nn', 'vv', 1, 0, '2021-04-05 16:22:47', '2021-04-05 16:23:01'),</w:t>
        </w:r>
      </w:ins>
    </w:p>
    <w:p w:rsidR="00000000" w:rsidDel="00000000" w:rsidP="00000000" w:rsidRDefault="00000000" w:rsidRPr="00000000" w14:paraId="000003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(139, 0, 0, 0, 1, 0, 'vv', '', 0, 0, '2021-04-05 16:23:01', '0000-00-00 00:00:00'),</w:t>
        </w:r>
      </w:ins>
    </w:p>
    <w:p w:rsidR="00000000" w:rsidDel="00000000" w:rsidP="00000000" w:rsidRDefault="00000000" w:rsidRPr="00000000" w14:paraId="000003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(140, 47, 0, 0, 1, 0, 'frfg', '', 1, 0, '2021-04-05 16:24:01', '0000-00-00 00:00:00'),</w:t>
        </w:r>
      </w:ins>
    </w:p>
    <w:p w:rsidR="00000000" w:rsidDel="00000000" w:rsidP="00000000" w:rsidRDefault="00000000" w:rsidRPr="00000000" w14:paraId="000003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(141, 0, 0, 0, 1, 0, 'cc', '', 0, 0, '2021-04-05 16:24:25', '0000-00-00 00:00:00'),</w:t>
        </w:r>
      </w:ins>
    </w:p>
    <w:p w:rsidR="00000000" w:rsidDel="00000000" w:rsidP="00000000" w:rsidRDefault="00000000" w:rsidRPr="00000000" w14:paraId="000003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(142, 0, 0, 0, 1, 1, 'xx', 'io', 1, 0, '2021-04-05 16:25:18', '2021-04-05 16:26:03'),</w:t>
        </w:r>
      </w:ins>
    </w:p>
    <w:p w:rsidR="00000000" w:rsidDel="00000000" w:rsidP="00000000" w:rsidRDefault="00000000" w:rsidRPr="00000000" w14:paraId="000003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(143, 0, 0, 0, 1, 0, 'ghyth', '', 0, 0, '2021-04-05 16:25:49', '0000-00-00 00:00:00'),</w:t>
        </w:r>
      </w:ins>
    </w:p>
    <w:p w:rsidR="00000000" w:rsidDel="00000000" w:rsidP="00000000" w:rsidRDefault="00000000" w:rsidRPr="00000000" w14:paraId="000003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(144, 47, 0, 0, 1, 1, 'po', 'oiu', 1, 0, '2021-04-05 16:25:57', '2021-04-05 16:26:21'),</w:t>
        </w:r>
      </w:ins>
    </w:p>
    <w:p w:rsidR="00000000" w:rsidDel="00000000" w:rsidP="00000000" w:rsidRDefault="00000000" w:rsidRPr="00000000" w14:paraId="000003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(145, 0, 0, 0, 1, 0, 'io', '', 0, 0, '2021-04-05 16:26:03', '0000-00-00 00:00:00'),</w:t>
        </w:r>
      </w:ins>
    </w:p>
    <w:p w:rsidR="00000000" w:rsidDel="00000000" w:rsidP="00000000" w:rsidRDefault="00000000" w:rsidRPr="00000000" w14:paraId="000003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(146, 0, 0, 0, 1, 1, 'oiu', 'ddddddddd', 1, 0, '2021-04-05 16:26:21', '2021-04-05 16:26:31'),</w:t>
        </w:r>
      </w:ins>
    </w:p>
    <w:p w:rsidR="00000000" w:rsidDel="00000000" w:rsidP="00000000" w:rsidRDefault="00000000" w:rsidRPr="00000000" w14:paraId="000003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(147, 0, 0, 0, 1, 0, 'ddddddddd', '', 0, 0, '2021-04-05 16:26:31', '0000-00-00 00:00:00'),</w:t>
        </w:r>
      </w:ins>
    </w:p>
    <w:p w:rsidR="00000000" w:rsidDel="00000000" w:rsidP="00000000" w:rsidRDefault="00000000" w:rsidRPr="00000000" w14:paraId="000003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(148, 42, 0, 0, 387, 0, '', '', 1, 0, '2021-04-19 17:50:44', '0000-00-00 00:00:00'),</w:t>
        </w:r>
      </w:ins>
    </w:p>
    <w:p w:rsidR="00000000" w:rsidDel="00000000" w:rsidP="00000000" w:rsidRDefault="00000000" w:rsidRPr="00000000" w14:paraId="000003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(149, 40, 0, 0, 402, 0, '', '', 1, 0, '2021-07-01 18:36:48', '0000-00-00 00:00:00'),</w:t>
        </w:r>
      </w:ins>
    </w:p>
    <w:p w:rsidR="00000000" w:rsidDel="00000000" w:rsidP="00000000" w:rsidRDefault="00000000" w:rsidRPr="00000000" w14:paraId="000003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(150, 43, 0, 0, 1, 0, '', '', 1, 0, '2021-07-05 10:50:57', '0000-00-00 00:00:00'),</w:t>
        </w:r>
      </w:ins>
    </w:p>
    <w:p w:rsidR="00000000" w:rsidDel="00000000" w:rsidP="00000000" w:rsidRDefault="00000000" w:rsidRPr="00000000" w14:paraId="000003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(151, 39, 0, 0, 1, 0, '', '', 1, 0, '2021-07-06 17:18:11', '0000-00-00 00:00:00'),</w:t>
        </w:r>
      </w:ins>
    </w:p>
    <w:p w:rsidR="00000000" w:rsidDel="00000000" w:rsidP="00000000" w:rsidRDefault="00000000" w:rsidRPr="00000000" w14:paraId="000003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(152, 51, 0, 0, 1, 0, '', '', 1, 0, '2021-07-10 15:36:56', '0000-00-00 00:00:00'),</w:t>
        </w:r>
      </w:ins>
    </w:p>
    <w:p w:rsidR="00000000" w:rsidDel="00000000" w:rsidP="00000000" w:rsidRDefault="00000000" w:rsidRPr="00000000" w14:paraId="000003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(153, 51, 0, 0, 1, 0, 'hi', '', 1, 0, '2021-07-10 15:37:06', '0000-00-00 00:00:00'),</w:t>
        </w:r>
      </w:ins>
    </w:p>
    <w:p w:rsidR="00000000" w:rsidDel="00000000" w:rsidP="00000000" w:rsidRDefault="00000000" w:rsidRPr="00000000" w14:paraId="000003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(154, 44, 0, 0, 1, 0, '', '', 1, 0, '2021-08-26 11:26:43', '0000-00-00 00:00:00'),</w:t>
        </w:r>
      </w:ins>
    </w:p>
    <w:p w:rsidR="00000000" w:rsidDel="00000000" w:rsidP="00000000" w:rsidRDefault="00000000" w:rsidRPr="00000000" w14:paraId="000003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(155, 37, 0, 0, 1, 0, '', '', 1, 0, '2021-08-29 10:27:47', '0000-00-00 00:00:00'),</w:t>
        </w:r>
      </w:ins>
    </w:p>
    <w:p w:rsidR="00000000" w:rsidDel="00000000" w:rsidP="00000000" w:rsidRDefault="00000000" w:rsidRPr="00000000" w14:paraId="000003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(156, 40, 0, 0, 458, 0, '', '', 1, 0, '2022-06-18 06:10:36', '0000-00-00 00:00:00'),</w:t>
        </w:r>
      </w:ins>
    </w:p>
    <w:p w:rsidR="00000000" w:rsidDel="00000000" w:rsidP="00000000" w:rsidRDefault="00000000" w:rsidRPr="00000000" w14:paraId="000003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(157, 49, 0, 0, 458, 0, '', '', 1, 0, '2022-06-21 07:30:50', '0000-00-00 00:00:00'),</w:t>
        </w:r>
      </w:ins>
    </w:p>
    <w:p w:rsidR="00000000" w:rsidDel="00000000" w:rsidP="00000000" w:rsidRDefault="00000000" w:rsidRPr="00000000" w14:paraId="000003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(158, 53, 0, 0, 458, 0, '', '', 1, 0, '2022-06-21 07:31:11', '0000-00-00 00:00:00'),</w:t>
        </w:r>
      </w:ins>
    </w:p>
    <w:p w:rsidR="00000000" w:rsidDel="00000000" w:rsidP="00000000" w:rsidRDefault="00000000" w:rsidRPr="00000000" w14:paraId="000003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(159, 53, 0, 0, 458, 0, 'fgdfg hgngn', '', 1, 0, '2022-06-21 07:32:20', '0000-00-00 00:00:00'),</w:t>
        </w:r>
      </w:ins>
    </w:p>
    <w:p w:rsidR="00000000" w:rsidDel="00000000" w:rsidP="00000000" w:rsidRDefault="00000000" w:rsidRPr="00000000" w14:paraId="000003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(160, 40, 0, 0, 507, 0, '', '', 1, 0, '2022-07-11 04:44:53', '0000-00-00 00:00:00'),</w:t>
        </w:r>
      </w:ins>
    </w:p>
    <w:p w:rsidR="00000000" w:rsidDel="00000000" w:rsidP="00000000" w:rsidRDefault="00000000" w:rsidRPr="00000000" w14:paraId="000003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(161, 39, 0, 0, 458, 0, '', '', 1, 0, '2022-07-12 13:56:02', '0000-00-00 00:00:00'),</w:t>
        </w:r>
      </w:ins>
    </w:p>
    <w:p w:rsidR="00000000" w:rsidDel="00000000" w:rsidP="00000000" w:rsidRDefault="00000000" w:rsidRPr="00000000" w14:paraId="000003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(162, 43, 0, 0, 458, 0, '', '', 1, 0, '2022-07-16 16:01:19', '0000-00-00 00:00:00'),</w:t>
        </w:r>
      </w:ins>
    </w:p>
    <w:p w:rsidR="00000000" w:rsidDel="00000000" w:rsidP="00000000" w:rsidRDefault="00000000" w:rsidRPr="00000000" w14:paraId="000003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(163, 42, 0, 0, 458, 0, '', '', 1, 0, '2022-07-21 10:45:03', '0000-00-00 00:00:00'),</w:t>
        </w:r>
      </w:ins>
    </w:p>
    <w:p w:rsidR="00000000" w:rsidDel="00000000" w:rsidP="00000000" w:rsidRDefault="00000000" w:rsidRPr="00000000" w14:paraId="000003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(164, 38, 0, 0, 458, 0, '', '', 1, 0, '2022-07-26 09:35:37', '0000-00-00 00:00:00'),</w:t>
        </w:r>
      </w:ins>
    </w:p>
    <w:p w:rsidR="00000000" w:rsidDel="00000000" w:rsidP="00000000" w:rsidRDefault="00000000" w:rsidRPr="00000000" w14:paraId="000003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(165, 58, 0, 0, 458, 0, '', '', 1, 0, '2022-08-03 12:41:37', '0000-00-00 00:00:00'),</w:t>
        </w:r>
      </w:ins>
    </w:p>
    <w:p w:rsidR="00000000" w:rsidDel="00000000" w:rsidP="00000000" w:rsidRDefault="00000000" w:rsidRPr="00000000" w14:paraId="000003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(166, 43, 0, 0, 458, 0, 'thanks', '', 1, 0, '2022-08-03 13:08:44', '0000-00-00 00:00:00'),</w:t>
        </w:r>
      </w:ins>
    </w:p>
    <w:p w:rsidR="00000000" w:rsidDel="00000000" w:rsidP="00000000" w:rsidRDefault="00000000" w:rsidRPr="00000000" w14:paraId="000003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(167, 0, 0, 0, 458, 0, 'fff', '', 0, 0, '2022-08-03 13:09:00', '0000-00-00 00:00:00'),</w:t>
        </w:r>
      </w:ins>
    </w:p>
    <w:p w:rsidR="00000000" w:rsidDel="00000000" w:rsidP="00000000" w:rsidRDefault="00000000" w:rsidRPr="00000000" w14:paraId="000003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(168, 0, 0, 0, 458, 0, 'fff', '', 0, 0, '2022-08-03 13:09:02', '0000-00-00 00:00:00'),</w:t>
        </w:r>
      </w:ins>
    </w:p>
    <w:p w:rsidR="00000000" w:rsidDel="00000000" w:rsidP="00000000" w:rsidRDefault="00000000" w:rsidRPr="00000000" w14:paraId="000003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(169, 0, 0, 0, 458, 458, 'fffwww', '222', 1, 0, '2022-08-03 13:09:36', '2022-08-03 13:09:49'),</w:t>
        </w:r>
      </w:ins>
    </w:p>
    <w:p w:rsidR="00000000" w:rsidDel="00000000" w:rsidP="00000000" w:rsidRDefault="00000000" w:rsidRPr="00000000" w14:paraId="000003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(170, 0, 0, 0, 458, 0, '222', '', 0, 0, '2022-08-03 13:09:49', '0000-00-00 00:00:00'),</w:t>
        </w:r>
      </w:ins>
    </w:p>
    <w:p w:rsidR="00000000" w:rsidDel="00000000" w:rsidP="00000000" w:rsidRDefault="00000000" w:rsidRPr="00000000" w14:paraId="000003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(171, 43, 0, 0, 458, 0, 'eeeeeee', '', 1, 0, '2022-08-03 13:10:09', '0000-00-00 00:00:00'),</w:t>
        </w:r>
      </w:ins>
    </w:p>
    <w:p w:rsidR="00000000" w:rsidDel="00000000" w:rsidP="00000000" w:rsidRDefault="00000000" w:rsidRPr="00000000" w14:paraId="000003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(172, 0, 0, 0, 458, 0, 'heeeelp', '', 0, 0, '2022-08-03 13:10:32', '0000-00-00 00:00:00'),</w:t>
        </w:r>
      </w:ins>
    </w:p>
    <w:p w:rsidR="00000000" w:rsidDel="00000000" w:rsidP="00000000" w:rsidRDefault="00000000" w:rsidRPr="00000000" w14:paraId="000003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(173, 55, 0, 0, 458, 0, '', '', 1, 0, '2022-08-03 13:20:10', '0000-00-00 00:00:00'),</w:t>
        </w:r>
      </w:ins>
    </w:p>
    <w:p w:rsidR="00000000" w:rsidDel="00000000" w:rsidP="00000000" w:rsidRDefault="00000000" w:rsidRPr="00000000" w14:paraId="000003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(174, 55, 0, 0, 458, 458, 'dd', 'hghj', 1, 0, '2022-08-03 13:23:17', '2022-08-03 13:59:19'),</w:t>
        </w:r>
      </w:ins>
    </w:p>
    <w:p w:rsidR="00000000" w:rsidDel="00000000" w:rsidP="00000000" w:rsidRDefault="00000000" w:rsidRPr="00000000" w14:paraId="000003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(175, 0, 0, 0, 458, 0, 'www', '', 0, 0, '2022-08-03 13:23:49', '0000-00-00 00:00:00'),</w:t>
        </w:r>
      </w:ins>
    </w:p>
    <w:p w:rsidR="00000000" w:rsidDel="00000000" w:rsidP="00000000" w:rsidRDefault="00000000" w:rsidRPr="00000000" w14:paraId="000003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(176, 0, 0, 0, 458, 458, 'www', 'thaks', 1, 0, '2022-08-03 13:24:03', '2022-08-03 13:28:32'),</w:t>
        </w:r>
      </w:ins>
    </w:p>
    <w:p w:rsidR="00000000" w:rsidDel="00000000" w:rsidP="00000000" w:rsidRDefault="00000000" w:rsidRPr="00000000" w14:paraId="000003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(177, 0, 0, 0, 458, 0, 'thaks', '', 0, 0, '2022-08-03 13:28:32', '0000-00-00 00:00:00'),</w:t>
        </w:r>
      </w:ins>
    </w:p>
    <w:p w:rsidR="00000000" w:rsidDel="00000000" w:rsidP="00000000" w:rsidRDefault="00000000" w:rsidRPr="00000000" w14:paraId="000003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(178, 55, 0, 0, 458, 0, 'www', '', 1, 0, '2022-08-03 13:28:47', '0000-00-00 00:00:00'),</w:t>
        </w:r>
      </w:ins>
    </w:p>
    <w:p w:rsidR="00000000" w:rsidDel="00000000" w:rsidP="00000000" w:rsidRDefault="00000000" w:rsidRPr="00000000" w14:paraId="000003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(179, 55, 0, 0, 458, 0, 'thanks', '', 1, 0, '2022-08-03 13:29:42', '0000-00-00 00:00:00'),</w:t>
        </w:r>
      </w:ins>
    </w:p>
    <w:p w:rsidR="00000000" w:rsidDel="00000000" w:rsidP="00000000" w:rsidRDefault="00000000" w:rsidRPr="00000000" w14:paraId="000003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(182, 0, 0, 0, 458, 458, 'hghj', 'high', 1, 0, '2022-08-03 13:59:19', '2022-08-03 13:59:50'),</w:t>
        </w:r>
      </w:ins>
    </w:p>
    <w:p w:rsidR="00000000" w:rsidDel="00000000" w:rsidP="00000000" w:rsidRDefault="00000000" w:rsidRPr="00000000" w14:paraId="000003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(183, 0, 0, 0, 458, 0, 'high', '', 0, 0, '2022-08-03 13:59:50', '0000-00-00 00:00:00'),</w:t>
        </w:r>
      </w:ins>
    </w:p>
    <w:p w:rsidR="00000000" w:rsidDel="00000000" w:rsidP="00000000" w:rsidRDefault="00000000" w:rsidRPr="00000000" w14:paraId="000003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(184, 55, 0, 0, 458, 0, 'sss', '', 1, 0, '2022-08-03 14:05:05', '0000-00-00 00:00:00'),</w:t>
        </w:r>
      </w:ins>
    </w:p>
    <w:p w:rsidR="00000000" w:rsidDel="00000000" w:rsidP="00000000" w:rsidRDefault="00000000" w:rsidRPr="00000000" w14:paraId="000003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(185, 0, 0, 0, 458, 0, 'ddddd', '', 0, 0, '2022-08-03 14:05:21', '0000-00-00 00:00:00'),</w:t>
        </w:r>
      </w:ins>
    </w:p>
    <w:p w:rsidR="00000000" w:rsidDel="00000000" w:rsidP="00000000" w:rsidRDefault="00000000" w:rsidRPr="00000000" w14:paraId="000003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(186, 55, 0, 0, 458, 0, 'great job', '', 1, 0, '2022-08-03 14:05:45', '0000-00-00 00:00:00'),</w:t>
        </w:r>
      </w:ins>
    </w:p>
    <w:p w:rsidR="00000000" w:rsidDel="00000000" w:rsidP="00000000" w:rsidRDefault="00000000" w:rsidRPr="00000000" w14:paraId="000003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(187, 0, 0, 0, 458, 0, 'helpful', '', 0, 0, '2022-08-03 14:06:17', '0000-00-00 00:00:00'),</w:t>
        </w:r>
      </w:ins>
    </w:p>
    <w:p w:rsidR="00000000" w:rsidDel="00000000" w:rsidP="00000000" w:rsidRDefault="00000000" w:rsidRPr="00000000" w14:paraId="000003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(188, 55, 0, 0, 458, 458, 'testing 12134', 'happy', 1, 0, '2022-08-03 14:11:45', '2022-08-03 14:18:59'),</w:t>
        </w:r>
      </w:ins>
    </w:p>
    <w:p w:rsidR="00000000" w:rsidDel="00000000" w:rsidP="00000000" w:rsidRDefault="00000000" w:rsidRPr="00000000" w14:paraId="000003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(189, 0, 0, 0, 458, 0, 'great work', '', 0, 0, '2022-08-03 14:12:01', '0000-00-00 00:00:00'),</w:t>
        </w:r>
      </w:ins>
    </w:p>
    <w:p w:rsidR="00000000" w:rsidDel="00000000" w:rsidP="00000000" w:rsidRDefault="00000000" w:rsidRPr="00000000" w14:paraId="000003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(190, 55, 0, 0, 458, 458, 'not updating', '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 1, 0, '2022-08-03 14:12:44', '2022-08-03 14:20:32'),</w:t>
        </w:r>
      </w:ins>
    </w:p>
    <w:p w:rsidR="00000000" w:rsidDel="00000000" w:rsidP="00000000" w:rsidRDefault="00000000" w:rsidRPr="00000000" w14:paraId="000003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(191, 0, 0, 0, 458, 0, 'its updating', '', 0, 0, '2022-08-03 14:13:09', '0000-00-00 00:00:00'),</w:t>
        </w:r>
      </w:ins>
    </w:p>
    <w:p w:rsidR="00000000" w:rsidDel="00000000" w:rsidP="00000000" w:rsidRDefault="00000000" w:rsidRPr="00000000" w14:paraId="000003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(192, 0, 0, 0, 458, 458, 'yes', 'not a yes', 1, 0, '2022-08-03 14:14:26', '2022-08-03 14:14:43'),</w:t>
        </w:r>
      </w:ins>
    </w:p>
    <w:p w:rsidR="00000000" w:rsidDel="00000000" w:rsidP="00000000" w:rsidRDefault="00000000" w:rsidRPr="00000000" w14:paraId="000003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(193, 0, 0, 0, 458, 0, 'not a yes', '', 0, 0, '2022-08-03 14:14:43', '0000-00-00 00:00:00'),</w:t>
        </w:r>
      </w:ins>
    </w:p>
    <w:p w:rsidR="00000000" w:rsidDel="00000000" w:rsidP="00000000" w:rsidRDefault="00000000" w:rsidRPr="00000000" w14:paraId="000003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(194, 0, 0, 0, 458, 458, 'dddf', 'showing', 1, 0, '2022-08-03 14:17:45', '2022-08-03 14:18:05'),</w:t>
        </w:r>
      </w:ins>
    </w:p>
    <w:p w:rsidR="00000000" w:rsidDel="00000000" w:rsidP="00000000" w:rsidRDefault="00000000" w:rsidRPr="00000000" w14:paraId="000003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(195, 0, 0, 0, 458, 0, 'showing', '', 0, 0, '2022-08-03 14:18:05', '0000-00-00 00:00:00'),</w:t>
        </w:r>
      </w:ins>
    </w:p>
    <w:p w:rsidR="00000000" w:rsidDel="00000000" w:rsidP="00000000" w:rsidRDefault="00000000" w:rsidRPr="00000000" w14:paraId="000003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(196, 0, 0, 0, 458, 458, 'checking again', 'once again', 1, 0, '2022-08-03 14:18:32', '2022-08-03 14:18:44'),</w:t>
        </w:r>
      </w:ins>
    </w:p>
    <w:p w:rsidR="00000000" w:rsidDel="00000000" w:rsidP="00000000" w:rsidRDefault="00000000" w:rsidRPr="00000000" w14:paraId="000003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(197, 0, 0, 0, 458, 0, 'once again', '', 0, 0, '2022-08-03 14:18:44', '0000-00-00 00:00:00'),</w:t>
        </w:r>
      </w:ins>
    </w:p>
    <w:p w:rsidR="00000000" w:rsidDel="00000000" w:rsidP="00000000" w:rsidRDefault="00000000" w:rsidRPr="00000000" w14:paraId="000003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(198, 0, 0, 0, 458, 458, 'happy', 'not ', 1, 0, '2022-08-03 14:18:59', '2022-08-03 14:19:13'),</w:t>
        </w:r>
      </w:ins>
    </w:p>
    <w:p w:rsidR="00000000" w:rsidDel="00000000" w:rsidP="00000000" w:rsidRDefault="00000000" w:rsidRPr="00000000" w14:paraId="000003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(199, 0, 0, 0, 458, 0, 'not ', '', 0, 0, '2022-08-03 14:19:13', '0000-00-00 00:00:00'),</w:t>
        </w:r>
      </w:ins>
    </w:p>
    <w:p w:rsidR="00000000" w:rsidDel="00000000" w:rsidP="00000000" w:rsidRDefault="00000000" w:rsidRPr="00000000" w14:paraId="000003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(180, 0, 0, 0, 458, 458, '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kjkfjaksfjkajkj', 'good', 1, 0, '2022-08-03 13:51:56', '2022-08-03 13:58:53'),</w:t>
        </w:r>
      </w:ins>
    </w:p>
    <w:p w:rsidR="00000000" w:rsidDel="00000000" w:rsidP="00000000" w:rsidRDefault="00000000" w:rsidRPr="00000000" w14:paraId="000003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(181, 0, 0, 0, 458, 0, 'good', '', 0, 0, '2022-08-03 13:58:53', '0000-00-00 00:00:00'),</w:t>
        </w:r>
      </w:ins>
    </w:p>
    <w:p w:rsidR="00000000" w:rsidDel="00000000" w:rsidP="00000000" w:rsidRDefault="00000000" w:rsidRPr="00000000" w14:paraId="000003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(200, 55, 0, 0, 458, 0, '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snff,mfnmdsad', '', 1, 0, '2022-08-03 14:20:32', '0000-00-00 00:00:00'),</w:t>
        </w:r>
      </w:ins>
    </w:p>
    <w:p w:rsidR="00000000" w:rsidDel="00000000" w:rsidP="00000000" w:rsidRDefault="00000000" w:rsidRPr="00000000" w14:paraId="000003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(201, 44, 0, 0, 458, 0, '', '', 1, 0, '2022-08-17 11:47:46', '0000-00-00 00:00:00'),</w:t>
        </w:r>
      </w:ins>
    </w:p>
    <w:p w:rsidR="00000000" w:rsidDel="00000000" w:rsidP="00000000" w:rsidRDefault="00000000" w:rsidRPr="00000000" w14:paraId="000003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(202, 37, 0, 0, 458, 0, '', '', 1, 0, '2022-09-26 06:54:41', '0000-00-00 00:00:00'),</w:t>
        </w:r>
      </w:ins>
    </w:p>
    <w:p w:rsidR="00000000" w:rsidDel="00000000" w:rsidP="00000000" w:rsidRDefault="00000000" w:rsidRPr="00000000" w14:paraId="000003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(203, 54, 0, 0, 458, 0, '', '', 1, 0, '2022-09-26 06:54:55', '0000-00-00 00:00:00');</w:t>
        </w:r>
      </w:ins>
    </w:p>
    <w:p w:rsidR="00000000" w:rsidDel="00000000" w:rsidP="00000000" w:rsidRDefault="00000000" w:rsidRPr="00000000" w14:paraId="000003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3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`dgt_ad_knowledge_likes`</w:t>
        </w:r>
      </w:ins>
    </w:p>
    <w:p w:rsidR="00000000" w:rsidDel="00000000" w:rsidP="00000000" w:rsidRDefault="00000000" w:rsidRPr="00000000" w14:paraId="000003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`dgt_ad_knowledge_likes` (</w:t>
        </w:r>
      </w:ins>
    </w:p>
    <w:p w:rsidR="00000000" w:rsidDel="00000000" w:rsidP="00000000" w:rsidRDefault="00000000" w:rsidRPr="00000000" w14:paraId="000003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`like_id` int(11) NOT NULL,</w:t>
        </w:r>
      </w:ins>
    </w:p>
    <w:p w:rsidR="00000000" w:rsidDel="00000000" w:rsidP="00000000" w:rsidRDefault="00000000" w:rsidRPr="00000000" w14:paraId="000003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`knowledge_id` int(11) NOT NULL,</w:t>
        </w:r>
      </w:ins>
    </w:p>
    <w:p w:rsidR="00000000" w:rsidDel="00000000" w:rsidP="00000000" w:rsidRDefault="00000000" w:rsidRPr="00000000" w14:paraId="000003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3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`like_count` enum('0','1') NOT NULL DEFAULT '0' COMMENT '''0''-Dislike,''1''-Like',</w:t>
        </w:r>
      </w:ins>
    </w:p>
    <w:p w:rsidR="00000000" w:rsidDel="00000000" w:rsidP="00000000" w:rsidRDefault="00000000" w:rsidRPr="00000000" w14:paraId="000003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timestamp NOT NULL DEFAULT current_timestamp()</w:t>
        </w:r>
      </w:ins>
    </w:p>
    <w:p w:rsidR="00000000" w:rsidDel="00000000" w:rsidP="00000000" w:rsidRDefault="00000000" w:rsidRPr="00000000" w14:paraId="000003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CHARSET=latin1;</w:t>
        </w:r>
      </w:ins>
    </w:p>
    <w:p w:rsidR="00000000" w:rsidDel="00000000" w:rsidP="00000000" w:rsidRDefault="00000000" w:rsidRPr="00000000" w14:paraId="000003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`dgt_ad_knowledge_likes`</w:t>
        </w:r>
      </w:ins>
    </w:p>
    <w:p w:rsidR="00000000" w:rsidDel="00000000" w:rsidP="00000000" w:rsidRDefault="00000000" w:rsidRPr="00000000" w14:paraId="000003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`dgt_ad_knowledge_likes` (`like_id`, `knowledge_id`, `user_id`, `like_count`, `created_at`) VALUES</w:t>
        </w:r>
      </w:ins>
    </w:p>
    <w:p w:rsidR="00000000" w:rsidDel="00000000" w:rsidP="00000000" w:rsidRDefault="00000000" w:rsidRPr="00000000" w14:paraId="000003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39, 383, '1', '2021-02-11 08:13:20'),</w:t>
        </w:r>
      </w:ins>
    </w:p>
    <w:p w:rsidR="00000000" w:rsidDel="00000000" w:rsidP="00000000" w:rsidRDefault="00000000" w:rsidRPr="00000000" w14:paraId="000003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39, 385, '1', '2021-02-11 08:28:00'),</w:t>
        </w:r>
      </w:ins>
    </w:p>
    <w:p w:rsidR="00000000" w:rsidDel="00000000" w:rsidP="00000000" w:rsidRDefault="00000000" w:rsidRPr="00000000" w14:paraId="000003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40, 385, '1', '2021-02-12 05:09:47'),</w:t>
        </w:r>
      </w:ins>
    </w:p>
    <w:p w:rsidR="00000000" w:rsidDel="00000000" w:rsidP="00000000" w:rsidRDefault="00000000" w:rsidRPr="00000000" w14:paraId="000003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41, 352, '1', '2021-03-22 09:00:17'),</w:t>
        </w:r>
      </w:ins>
    </w:p>
    <w:p w:rsidR="00000000" w:rsidDel="00000000" w:rsidP="00000000" w:rsidRDefault="00000000" w:rsidRPr="00000000" w14:paraId="000003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46, 378, '0', '2021-04-05 09:35:24');</w:t>
        </w:r>
      </w:ins>
    </w:p>
    <w:p w:rsidR="00000000" w:rsidDel="00000000" w:rsidP="00000000" w:rsidRDefault="00000000" w:rsidRPr="00000000" w14:paraId="000003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3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3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3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`dgt_ad_knowledge_topic`</w:t>
        </w:r>
      </w:ins>
    </w:p>
    <w:p w:rsidR="00000000" w:rsidDel="00000000" w:rsidP="00000000" w:rsidRDefault="00000000" w:rsidRPr="00000000" w14:paraId="000003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`dgt_ad_knowledge_topic` (</w:t>
        </w:r>
      </w:ins>
    </w:p>
    <w:p w:rsidR="00000000" w:rsidDel="00000000" w:rsidP="00000000" w:rsidRDefault="00000000" w:rsidRPr="00000000" w14:paraId="000004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4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`knowledge_id` int(11) NOT NULL,</w:t>
        </w:r>
      </w:ins>
    </w:p>
    <w:p w:rsidR="00000000" w:rsidDel="00000000" w:rsidP="00000000" w:rsidRDefault="00000000" w:rsidRPr="00000000" w14:paraId="000004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`topic` varchar(250) NOT NULL</w:t>
        </w:r>
      </w:ins>
    </w:p>
    <w:p w:rsidR="00000000" w:rsidDel="00000000" w:rsidP="00000000" w:rsidRDefault="00000000" w:rsidRPr="00000000" w14:paraId="000004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ENGINE=MyISAM DEFAULT CHARSET=utf8;</w:t>
        </w:r>
      </w:ins>
    </w:p>
    <w:p w:rsidR="00000000" w:rsidDel="00000000" w:rsidP="00000000" w:rsidRDefault="00000000" w:rsidRPr="00000000" w14:paraId="000004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`dgt_ad_knowledge_topic`</w:t>
        </w:r>
      </w:ins>
    </w:p>
    <w:p w:rsidR="00000000" w:rsidDel="00000000" w:rsidP="00000000" w:rsidRDefault="00000000" w:rsidRPr="00000000" w14:paraId="000004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`dgt_ad_knowledge_topic` (`id`, `knowledge_id`, `topic`) VALUES</w:t>
        </w:r>
      </w:ins>
    </w:p>
    <w:p w:rsidR="00000000" w:rsidDel="00000000" w:rsidP="00000000" w:rsidRDefault="00000000" w:rsidRPr="00000000" w14:paraId="000004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11, ''),</w:t>
        </w:r>
      </w:ins>
    </w:p>
    <w:p w:rsidR="00000000" w:rsidDel="00000000" w:rsidP="00000000" w:rsidRDefault="00000000" w:rsidRPr="00000000" w14:paraId="000004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12, 'Login details'),</w:t>
        </w:r>
      </w:ins>
    </w:p>
    <w:p w:rsidR="00000000" w:rsidDel="00000000" w:rsidP="00000000" w:rsidRDefault="00000000" w:rsidRPr="00000000" w14:paraId="000004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12, 'Login credentials'),</w:t>
        </w:r>
      </w:ins>
    </w:p>
    <w:p w:rsidR="00000000" w:rsidDel="00000000" w:rsidP="00000000" w:rsidRDefault="00000000" w:rsidRPr="00000000" w14:paraId="000004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13, 'Team discussion'),</w:t>
        </w:r>
      </w:ins>
    </w:p>
    <w:p w:rsidR="00000000" w:rsidDel="00000000" w:rsidP="00000000" w:rsidRDefault="00000000" w:rsidRPr="00000000" w14:paraId="000004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13, 'Task status'),</w:t>
        </w:r>
      </w:ins>
    </w:p>
    <w:p w:rsidR="00000000" w:rsidDel="00000000" w:rsidP="00000000" w:rsidRDefault="00000000" w:rsidRPr="00000000" w14:paraId="000004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14, 'kzbdkchbkjabfj\nlhohfohofhowfa\n'),</w:t>
        </w:r>
      </w:ins>
    </w:p>
    <w:p w:rsidR="00000000" w:rsidDel="00000000" w:rsidP="00000000" w:rsidRDefault="00000000" w:rsidRPr="00000000" w14:paraId="000004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15, 'kjbsdvkjbkjsbkjjlcjkadbcjkbkdjsvb'),</w:t>
        </w:r>
      </w:ins>
    </w:p>
    <w:p w:rsidR="00000000" w:rsidDel="00000000" w:rsidP="00000000" w:rsidRDefault="00000000" w:rsidRPr="00000000" w14:paraId="000004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15, 'kjbsvjkbjlvcjlofebxzjkbcjkbkc'),</w:t>
        </w:r>
      </w:ins>
    </w:p>
    <w:p w:rsidR="00000000" w:rsidDel="00000000" w:rsidP="00000000" w:rsidRDefault="00000000" w:rsidRPr="00000000" w14:paraId="000004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16, '123456'),</w:t>
        </w:r>
      </w:ins>
    </w:p>
    <w:p w:rsidR="00000000" w:rsidDel="00000000" w:rsidP="00000000" w:rsidRDefault="00000000" w:rsidRPr="00000000" w14:paraId="000004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16, 'kjdfjlflflnlnflkdnsflk'),</w:t>
        </w:r>
      </w:ins>
    </w:p>
    <w:p w:rsidR="00000000" w:rsidDel="00000000" w:rsidP="00000000" w:rsidRDefault="00000000" w:rsidRPr="00000000" w14:paraId="000004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17, 'knowledgebase'),</w:t>
        </w:r>
      </w:ins>
    </w:p>
    <w:p w:rsidR="00000000" w:rsidDel="00000000" w:rsidP="00000000" w:rsidRDefault="00000000" w:rsidRPr="00000000" w14:paraId="000004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18, 'asdasdsad'),</w:t>
        </w:r>
      </w:ins>
    </w:p>
    <w:p w:rsidR="00000000" w:rsidDel="00000000" w:rsidP="00000000" w:rsidRDefault="00000000" w:rsidRPr="00000000" w14:paraId="000004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19, 'test'),</w:t>
        </w:r>
      </w:ins>
    </w:p>
    <w:p w:rsidR="00000000" w:rsidDel="00000000" w:rsidP="00000000" w:rsidRDefault="00000000" w:rsidRPr="00000000" w14:paraId="000004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20, 'MOS'),</w:t>
        </w:r>
      </w:ins>
    </w:p>
    <w:p w:rsidR="00000000" w:rsidDel="00000000" w:rsidP="00000000" w:rsidRDefault="00000000" w:rsidRPr="00000000" w14:paraId="000004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21, ''),</w:t>
        </w:r>
      </w:ins>
    </w:p>
    <w:p w:rsidR="00000000" w:rsidDel="00000000" w:rsidP="00000000" w:rsidRDefault="00000000" w:rsidRPr="00000000" w14:paraId="000004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22, ''),</w:t>
        </w:r>
      </w:ins>
    </w:p>
    <w:p w:rsidR="00000000" w:rsidDel="00000000" w:rsidP="00000000" w:rsidRDefault="00000000" w:rsidRPr="00000000" w14:paraId="000004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(52, 23, 'Putty Installation teeredfd'),</w:t>
        </w:r>
      </w:ins>
    </w:p>
    <w:p w:rsidR="00000000" w:rsidDel="00000000" w:rsidP="00000000" w:rsidRDefault="00000000" w:rsidRPr="00000000" w14:paraId="000004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(44, 25, 'Details of hrms sdfsdfsdfsd'),</w:t>
        </w:r>
      </w:ins>
    </w:p>
    <w:p w:rsidR="00000000" w:rsidDel="00000000" w:rsidP="00000000" w:rsidRDefault="00000000" w:rsidRPr="00000000" w14:paraId="000004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(46, 26, 'Noooo'),</w:t>
        </w:r>
      </w:ins>
    </w:p>
    <w:p w:rsidR="00000000" w:rsidDel="00000000" w:rsidP="00000000" w:rsidRDefault="00000000" w:rsidRPr="00000000" w14:paraId="000004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(47, 27, ''),</w:t>
        </w:r>
      </w:ins>
    </w:p>
    <w:p w:rsidR="00000000" w:rsidDel="00000000" w:rsidP="00000000" w:rsidRDefault="00000000" w:rsidRPr="00000000" w14:paraId="000004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(48, 28, 'Putty Installation'),</w:t>
        </w:r>
      </w:ins>
    </w:p>
    <w:p w:rsidR="00000000" w:rsidDel="00000000" w:rsidP="00000000" w:rsidRDefault="00000000" w:rsidRPr="00000000" w14:paraId="000004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(49, 29, ''),</w:t>
        </w:r>
      </w:ins>
    </w:p>
    <w:p w:rsidR="00000000" w:rsidDel="00000000" w:rsidP="00000000" w:rsidRDefault="00000000" w:rsidRPr="00000000" w14:paraId="000004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(57, 30, 'teeere dfsd sdas'),</w:t>
        </w:r>
      </w:ins>
    </w:p>
    <w:p w:rsidR="00000000" w:rsidDel="00000000" w:rsidP="00000000" w:rsidRDefault="00000000" w:rsidRPr="00000000" w14:paraId="000004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31, ''),</w:t>
        </w:r>
      </w:ins>
    </w:p>
    <w:p w:rsidR="00000000" w:rsidDel="00000000" w:rsidP="00000000" w:rsidRDefault="00000000" w:rsidRPr="00000000" w14:paraId="000004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32, ''),</w:t>
        </w:r>
      </w:ins>
    </w:p>
    <w:p w:rsidR="00000000" w:rsidDel="00000000" w:rsidP="00000000" w:rsidRDefault="00000000" w:rsidRPr="00000000" w14:paraId="000004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24, 'teeere dfsd'),</w:t>
        </w:r>
      </w:ins>
    </w:p>
    <w:p w:rsidR="00000000" w:rsidDel="00000000" w:rsidP="00000000" w:rsidRDefault="00000000" w:rsidRPr="00000000" w14:paraId="000004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(59, 33, 'jdhfd d fjdsfbjds jfhdsjfhdsjfh'),</w:t>
        </w:r>
      </w:ins>
    </w:p>
    <w:p w:rsidR="00000000" w:rsidDel="00000000" w:rsidP="00000000" w:rsidRDefault="00000000" w:rsidRPr="00000000" w14:paraId="000004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34, 'Testing '),</w:t>
        </w:r>
      </w:ins>
    </w:p>
    <w:p w:rsidR="00000000" w:rsidDel="00000000" w:rsidP="00000000" w:rsidRDefault="00000000" w:rsidRPr="00000000" w14:paraId="000004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(62, 35, 'WOW'),</w:t>
        </w:r>
      </w:ins>
    </w:p>
    <w:p w:rsidR="00000000" w:rsidDel="00000000" w:rsidP="00000000" w:rsidRDefault="00000000" w:rsidRPr="00000000" w14:paraId="000004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(63, 36, 'Dreamguys'),</w:t>
        </w:r>
      </w:ins>
    </w:p>
    <w:p w:rsidR="00000000" w:rsidDel="00000000" w:rsidP="00000000" w:rsidRDefault="00000000" w:rsidRPr="00000000" w14:paraId="000004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(64, 37, 'Guide Dreams'),</w:t>
        </w:r>
      </w:ins>
    </w:p>
    <w:p w:rsidR="00000000" w:rsidDel="00000000" w:rsidP="00000000" w:rsidRDefault="00000000" w:rsidRPr="00000000" w14:paraId="000004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(80, 38, 'Step 1\nStep2'),</w:t>
        </w:r>
      </w:ins>
    </w:p>
    <w:p w:rsidR="00000000" w:rsidDel="00000000" w:rsidP="00000000" w:rsidRDefault="00000000" w:rsidRPr="00000000" w14:paraId="000004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(97, 39, 'Guide Testing'),</w:t>
        </w:r>
      </w:ins>
    </w:p>
    <w:p w:rsidR="00000000" w:rsidDel="00000000" w:rsidP="00000000" w:rsidRDefault="00000000" w:rsidRPr="00000000" w14:paraId="000004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(69, 41, 'HOOOO'),</w:t>
        </w:r>
      </w:ins>
    </w:p>
    <w:p w:rsidR="00000000" w:rsidDel="00000000" w:rsidP="00000000" w:rsidRDefault="00000000" w:rsidRPr="00000000" w14:paraId="000004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(70, 42, 'Nasjkajsdsab'),</w:t>
        </w:r>
      </w:ins>
    </w:p>
    <w:p w:rsidR="00000000" w:rsidDel="00000000" w:rsidP="00000000" w:rsidRDefault="00000000" w:rsidRPr="00000000" w14:paraId="000004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(93, 40, 'Introductions4'),</w:t>
        </w:r>
      </w:ins>
    </w:p>
    <w:p w:rsidR="00000000" w:rsidDel="00000000" w:rsidP="00000000" w:rsidRDefault="00000000" w:rsidRPr="00000000" w14:paraId="000004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(105, 43, 'Test Topic11'),</w:t>
        </w:r>
      </w:ins>
    </w:p>
    <w:p w:rsidR="00000000" w:rsidDel="00000000" w:rsidP="00000000" w:rsidRDefault="00000000" w:rsidRPr="00000000" w14:paraId="000004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(77, 44, 'Test'),</w:t>
        </w:r>
      </w:ins>
    </w:p>
    <w:p w:rsidR="00000000" w:rsidDel="00000000" w:rsidP="00000000" w:rsidRDefault="00000000" w:rsidRPr="00000000" w14:paraId="000004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(79, 45, 'bootstrap'),</w:t>
        </w:r>
      </w:ins>
    </w:p>
    <w:p w:rsidR="00000000" w:rsidDel="00000000" w:rsidP="00000000" w:rsidRDefault="00000000" w:rsidRPr="00000000" w14:paraId="000004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(82, 46, 'fgwsetgrwtg'),</w:t>
        </w:r>
      </w:ins>
    </w:p>
    <w:p w:rsidR="00000000" w:rsidDel="00000000" w:rsidP="00000000" w:rsidRDefault="00000000" w:rsidRPr="00000000" w14:paraId="000004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(83, 47, 'fsrfv'),</w:t>
        </w:r>
      </w:ins>
    </w:p>
    <w:p w:rsidR="00000000" w:rsidDel="00000000" w:rsidP="00000000" w:rsidRDefault="00000000" w:rsidRPr="00000000" w14:paraId="000004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(85, 48, 'Testing of HRMS projects'),</w:t>
        </w:r>
      </w:ins>
    </w:p>
    <w:p w:rsidR="00000000" w:rsidDel="00000000" w:rsidP="00000000" w:rsidRDefault="00000000" w:rsidRPr="00000000" w14:paraId="000004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(92, 49, 'ghghg'),</w:t>
        </w:r>
      </w:ins>
    </w:p>
    <w:p w:rsidR="00000000" w:rsidDel="00000000" w:rsidP="00000000" w:rsidRDefault="00000000" w:rsidRPr="00000000" w14:paraId="000004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(89, 50, 't'),</w:t>
        </w:r>
      </w:ins>
    </w:p>
    <w:p w:rsidR="00000000" w:rsidDel="00000000" w:rsidP="00000000" w:rsidRDefault="00000000" w:rsidRPr="00000000" w14:paraId="000004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(108, 51, 'test top'),</w:t>
        </w:r>
      </w:ins>
    </w:p>
    <w:p w:rsidR="00000000" w:rsidDel="00000000" w:rsidP="00000000" w:rsidRDefault="00000000" w:rsidRPr="00000000" w14:paraId="000004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(95, 52, 'Test'),</w:t>
        </w:r>
      </w:ins>
    </w:p>
    <w:p w:rsidR="00000000" w:rsidDel="00000000" w:rsidP="00000000" w:rsidRDefault="00000000" w:rsidRPr="00000000" w14:paraId="000004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(96, 53, 'fdgdg'),</w:t>
        </w:r>
      </w:ins>
    </w:p>
    <w:p w:rsidR="00000000" w:rsidDel="00000000" w:rsidP="00000000" w:rsidRDefault="00000000" w:rsidRPr="00000000" w14:paraId="000004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(98, 54, 'Marcus Fenix'),</w:t>
        </w:r>
      </w:ins>
    </w:p>
    <w:p w:rsidR="00000000" w:rsidDel="00000000" w:rsidP="00000000" w:rsidRDefault="00000000" w:rsidRPr="00000000" w14:paraId="000004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(107, 55, 'KT'),</w:t>
        </w:r>
      </w:ins>
    </w:p>
    <w:p w:rsidR="00000000" w:rsidDel="00000000" w:rsidP="00000000" w:rsidRDefault="00000000" w:rsidRPr="00000000" w14:paraId="000004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(100, 56, 'scripting'),</w:t>
        </w:r>
      </w:ins>
    </w:p>
    <w:p w:rsidR="00000000" w:rsidDel="00000000" w:rsidP="00000000" w:rsidRDefault="00000000" w:rsidRPr="00000000" w14:paraId="000004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(101, 57, 'sssafffffffffffffffffsssaffffffffffffffffffffffffffffffffffffffffffffffffffffffffffffffsssaffffffffffffffffffffffffffffffffffffffffffffffffffffffffffffffsssaffffffffffffffffffffffffffffffffffffffffffffffffffffffffffffffsssafffffffffffffffffffffffffff'),</w:t>
        </w:r>
      </w:ins>
    </w:p>
    <w:p w:rsidR="00000000" w:rsidDel="00000000" w:rsidP="00000000" w:rsidRDefault="00000000" w:rsidRPr="00000000" w14:paraId="000004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(102, 58, 'w'),</w:t>
        </w:r>
      </w:ins>
    </w:p>
    <w:p w:rsidR="00000000" w:rsidDel="00000000" w:rsidP="00000000" w:rsidRDefault="00000000" w:rsidRPr="00000000" w14:paraId="000004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(106, 59, 'KT'),</w:t>
        </w:r>
      </w:ins>
    </w:p>
    <w:p w:rsidR="00000000" w:rsidDel="00000000" w:rsidP="00000000" w:rsidRDefault="00000000" w:rsidRPr="00000000" w14:paraId="000004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(109, 60, 'dfdsf');</w:t>
        </w:r>
      </w:ins>
    </w:p>
    <w:p w:rsidR="00000000" w:rsidDel="00000000" w:rsidP="00000000" w:rsidRDefault="00000000" w:rsidRPr="00000000" w14:paraId="000004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4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`dgt_ad_knowledge`</w:t>
        </w:r>
      </w:ins>
    </w:p>
    <w:p w:rsidR="00000000" w:rsidDel="00000000" w:rsidP="00000000" w:rsidRDefault="00000000" w:rsidRPr="00000000" w14:paraId="000004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w:t>
        </w:r>
      </w:ins>
    </w:p>
    <w:p w:rsidR="00000000" w:rsidDel="00000000" w:rsidP="00000000" w:rsidRDefault="00000000" w:rsidRPr="00000000" w14:paraId="000004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4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`dgt_ad_knowledge_comments`</w:t>
        </w:r>
      </w:ins>
    </w:p>
    <w:p w:rsidR="00000000" w:rsidDel="00000000" w:rsidP="00000000" w:rsidRDefault="00000000" w:rsidRPr="00000000" w14:paraId="000004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`dgt_ad_knowledge_comments`</w:t>
        </w:r>
      </w:ins>
    </w:p>
    <w:p w:rsidR="00000000" w:rsidDel="00000000" w:rsidP="00000000" w:rsidRDefault="00000000" w:rsidRPr="00000000" w14:paraId="000004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4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`dgt_ad_knowledge_likes`</w:t>
        </w:r>
      </w:ins>
    </w:p>
    <w:p w:rsidR="00000000" w:rsidDel="00000000" w:rsidP="00000000" w:rsidRDefault="00000000" w:rsidRPr="00000000" w14:paraId="000004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`dgt_ad_knowledge_likes`</w:t>
        </w:r>
      </w:ins>
    </w:p>
    <w:p w:rsidR="00000000" w:rsidDel="00000000" w:rsidP="00000000" w:rsidRDefault="00000000" w:rsidRPr="00000000" w14:paraId="000004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(`like_id`);</w:t>
        </w:r>
      </w:ins>
    </w:p>
    <w:p w:rsidR="00000000" w:rsidDel="00000000" w:rsidP="00000000" w:rsidRDefault="00000000" w:rsidRPr="00000000" w14:paraId="000004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`dgt_ad_knowledge_topic`</w:t>
        </w:r>
      </w:ins>
    </w:p>
    <w:p w:rsidR="00000000" w:rsidDel="00000000" w:rsidP="00000000" w:rsidRDefault="00000000" w:rsidRPr="00000000" w14:paraId="000004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`dgt_ad_knowledge_topic`</w:t>
        </w:r>
      </w:ins>
    </w:p>
    <w:p w:rsidR="00000000" w:rsidDel="00000000" w:rsidP="00000000" w:rsidRDefault="00000000" w:rsidRPr="00000000" w14:paraId="000004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4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4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`dgt_ad_knowledge`</w:t>
        </w:r>
      </w:ins>
    </w:p>
    <w:p w:rsidR="00000000" w:rsidDel="00000000" w:rsidP="00000000" w:rsidRDefault="00000000" w:rsidRPr="00000000" w14:paraId="000004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w:t>
        </w:r>
      </w:ins>
    </w:p>
    <w:p w:rsidR="00000000" w:rsidDel="00000000" w:rsidP="00000000" w:rsidRDefault="00000000" w:rsidRPr="00000000" w14:paraId="000004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AUTO_INCREMENT=61;</w:t>
        </w:r>
      </w:ins>
    </w:p>
    <w:p w:rsidR="00000000" w:rsidDel="00000000" w:rsidP="00000000" w:rsidRDefault="00000000" w:rsidRPr="00000000" w14:paraId="000004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`dgt_ad_knowledge_comments`</w:t>
        </w:r>
      </w:ins>
    </w:p>
    <w:p w:rsidR="00000000" w:rsidDel="00000000" w:rsidP="00000000" w:rsidRDefault="00000000" w:rsidRPr="00000000" w14:paraId="000004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`dgt_ad_knowledge_comments`</w:t>
        </w:r>
      </w:ins>
    </w:p>
    <w:p w:rsidR="00000000" w:rsidDel="00000000" w:rsidP="00000000" w:rsidRDefault="00000000" w:rsidRPr="00000000" w14:paraId="000004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AUTO_INCREMENT=204;</w:t>
        </w:r>
      </w:ins>
    </w:p>
    <w:p w:rsidR="00000000" w:rsidDel="00000000" w:rsidP="00000000" w:rsidRDefault="00000000" w:rsidRPr="00000000" w14:paraId="000004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`dgt_ad_knowledge_likes`</w:t>
        </w:r>
      </w:ins>
    </w:p>
    <w:p w:rsidR="00000000" w:rsidDel="00000000" w:rsidP="00000000" w:rsidRDefault="00000000" w:rsidRPr="00000000" w14:paraId="000004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`dgt_ad_knowledge_likes`</w:t>
        </w:r>
      </w:ins>
    </w:p>
    <w:p w:rsidR="00000000" w:rsidDel="00000000" w:rsidP="00000000" w:rsidRDefault="00000000" w:rsidRPr="00000000" w14:paraId="000004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`like_id` int(11) NOT NULL AUTO_INCREMENT, AUTO_INCREMENT=6;</w:t>
        </w:r>
      </w:ins>
    </w:p>
    <w:p w:rsidR="00000000" w:rsidDel="00000000" w:rsidP="00000000" w:rsidRDefault="00000000" w:rsidRPr="00000000" w14:paraId="000004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`dgt_ad_knowledge_topic`</w:t>
        </w:r>
      </w:ins>
    </w:p>
    <w:p w:rsidR="00000000" w:rsidDel="00000000" w:rsidP="00000000" w:rsidRDefault="00000000" w:rsidRPr="00000000" w14:paraId="000004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`dgt_ad_knowledge_topic`</w:t>
        </w:r>
      </w:ins>
    </w:p>
    <w:p w:rsidR="00000000" w:rsidDel="00000000" w:rsidP="00000000" w:rsidRDefault="00000000" w:rsidRPr="00000000" w14:paraId="000004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AUTO_INCREMENT=110;</w:t>
        </w:r>
      </w:ins>
    </w:p>
    <w:p w:rsidR="00000000" w:rsidDel="00000000" w:rsidP="00000000" w:rsidRDefault="00000000" w:rsidRPr="00000000" w14:paraId="000004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4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4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4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4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4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'main_menu_admin', 'la-file-text', 'forms', 'forms', 5, 1, 1, 1, '', 1, '0000-00-00 00:00:00', 1, 1, 1, 1),</w:t>
        </w:r>
      </w:ins>
    </w:p>
    <w:p w:rsidR="00000000" w:rsidDel="00000000" w:rsidP="00000000" w:rsidRDefault="00000000" w:rsidRPr="00000000" w14:paraId="000004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'main_menu_agent', 'la-file-text', 'forms', 'forms', 5, 66, 1, 0, '', 1, NULL, 0, 0, 0, 0),</w:t>
        </w:r>
      </w:ins>
    </w:p>
    <w:p w:rsidR="00000000" w:rsidDel="00000000" w:rsidP="00000000" w:rsidRDefault="00000000" w:rsidRPr="00000000" w14:paraId="000004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'main_menu_new_shubh_role', 'la-file-text', 'forms', 'forms', 5, 82, 1, 1, '', 1, NULL, 0, 0, 0, 0),</w:t>
        </w:r>
      </w:ins>
    </w:p>
    <w:p w:rsidR="00000000" w:rsidDel="00000000" w:rsidP="00000000" w:rsidRDefault="00000000" w:rsidRPr="00000000" w14:paraId="000004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'main_menu_super_user', 'la-file-text', 'forms', 'forms', 5, 77, 1, 1, '', 1, NULL, 0, 0, 0, 0),</w:t>
        </w:r>
      </w:ins>
    </w:p>
    <w:p w:rsidR="00000000" w:rsidDel="00000000" w:rsidP="00000000" w:rsidRDefault="00000000" w:rsidRPr="00000000" w14:paraId="000004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'main_menu_teamwork_client', 'la-file-text', 'forms', 'forms', 5, 89, 1, 1, '', 1, NULL, 0, 0, 0, 0),</w:t>
        </w:r>
      </w:ins>
    </w:p>
    <w:p w:rsidR="00000000" w:rsidDel="00000000" w:rsidP="00000000" w:rsidRDefault="00000000" w:rsidRPr="00000000" w14:paraId="000004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'main_menu_test_1', 'la-file-text', 'forms', 'forms', 5, 87, 1, 1, '', 1, NULL, 0, 0, 0, 0),</w:t>
        </w:r>
      </w:ins>
    </w:p>
    <w:p w:rsidR="00000000" w:rsidDel="00000000" w:rsidP="00000000" w:rsidRDefault="00000000" w:rsidRPr="00000000" w14:paraId="000004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('menu_forms', '', 'main_menu_user', 'la-file-text', 'forms', 'forms', 5, 95, 1, 1, '', 1, NULL, 0, 0, 0, 0);</w:t>
        </w:r>
      </w:ins>
    </w:p>
    <w:p w:rsidR="00000000" w:rsidDel="00000000" w:rsidP="00000000" w:rsidRDefault="00000000" w:rsidRPr="00000000" w14:paraId="000004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4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4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4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4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05:07 PM</w:t>
        </w:r>
      </w:ins>
    </w:p>
    <w:p w:rsidR="00000000" w:rsidDel="00000000" w:rsidP="00000000" w:rsidRDefault="00000000" w:rsidRPr="00000000" w14:paraId="000004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4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4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4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4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4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4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4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4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4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4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4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`dgt_forms`</w:t>
        </w:r>
      </w:ins>
    </w:p>
    <w:p w:rsidR="00000000" w:rsidDel="00000000" w:rsidP="00000000" w:rsidRDefault="00000000" w:rsidRPr="00000000" w14:paraId="000004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`dgt_forms` (</w:t>
        </w:r>
      </w:ins>
    </w:p>
    <w:p w:rsidR="00000000" w:rsidDel="00000000" w:rsidP="00000000" w:rsidRDefault="00000000" w:rsidRPr="00000000" w14:paraId="000004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`form_id` int(11) NOT NULL,</w:t>
        </w:r>
      </w:ins>
    </w:p>
    <w:p w:rsidR="00000000" w:rsidDel="00000000" w:rsidP="00000000" w:rsidRDefault="00000000" w:rsidRPr="00000000" w14:paraId="000004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`form_name` varchar(255) NOT NULL,</w:t>
        </w:r>
      </w:ins>
    </w:p>
    <w:p w:rsidR="00000000" w:rsidDel="00000000" w:rsidP="00000000" w:rsidRDefault="00000000" w:rsidRPr="00000000" w14:paraId="000004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 varchar(255) NOT NULL,</w:t>
        </w:r>
      </w:ins>
    </w:p>
    <w:p w:rsidR="00000000" w:rsidDel="00000000" w:rsidP="00000000" w:rsidRDefault="00000000" w:rsidRPr="00000000" w14:paraId="000004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`keywords` varchar(255) NOT NULL,</w:t>
        </w:r>
      </w:ins>
    </w:p>
    <w:p w:rsidR="00000000" w:rsidDel="00000000" w:rsidP="00000000" w:rsidRDefault="00000000" w:rsidRPr="00000000" w14:paraId="000004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 varchar(255) NOT NULL,</w:t>
        </w:r>
      </w:ins>
    </w:p>
    <w:p w:rsidR="00000000" w:rsidDel="00000000" w:rsidP="00000000" w:rsidRDefault="00000000" w:rsidRPr="00000000" w14:paraId="000004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NOT NULL DEFAULT 0</w:t>
        </w:r>
      </w:ins>
    </w:p>
    <w:p w:rsidR="00000000" w:rsidDel="00000000" w:rsidP="00000000" w:rsidRDefault="00000000" w:rsidRPr="00000000" w14:paraId="000004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CHARSET=latin1;</w:t>
        </w:r>
      </w:ins>
    </w:p>
    <w:p w:rsidR="00000000" w:rsidDel="00000000" w:rsidP="00000000" w:rsidRDefault="00000000" w:rsidRPr="00000000" w14:paraId="000004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`dgt_forms`</w:t>
        </w:r>
      </w:ins>
    </w:p>
    <w:p w:rsidR="00000000" w:rsidDel="00000000" w:rsidP="00000000" w:rsidRDefault="00000000" w:rsidRPr="00000000" w14:paraId="000004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`dgt_forms` (`form_id`, `form_name`, `category`, `keywords`, `file`, `subdomain_id`) VALUES</w:t>
        </w:r>
      </w:ins>
    </w:p>
    <w:p w:rsidR="00000000" w:rsidDel="00000000" w:rsidP="00000000" w:rsidRDefault="00000000" w:rsidRPr="00000000" w14:paraId="000004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'New form', '5', 'Just for testing', 'goal-07.jpg', 16),</w:t>
        </w:r>
      </w:ins>
    </w:p>
    <w:p w:rsidR="00000000" w:rsidDel="00000000" w:rsidP="00000000" w:rsidRDefault="00000000" w:rsidRPr="00000000" w14:paraId="000004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'Newewee', '12', 'Nasdasd aslkdadsas', '1515.xlsx', 16),</w:t>
        </w:r>
      </w:ins>
    </w:p>
    <w:p w:rsidR="00000000" w:rsidDel="00000000" w:rsidP="00000000" w:rsidRDefault="00000000" w:rsidRPr="00000000" w14:paraId="000004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'Nasdlknasd', '4', 'hasdkasd  askdbasd', 'payment-sucess.png', 16),</w:t>
        </w:r>
      </w:ins>
    </w:p>
    <w:p w:rsidR="00000000" w:rsidDel="00000000" w:rsidP="00000000" w:rsidRDefault="00000000" w:rsidRPr="00000000" w14:paraId="000004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'New Dreams Forms', '12', 'Nasdkas dasdasd aksdasd ', 'card.jpg', 16),</w:t>
        </w:r>
      </w:ins>
    </w:p>
    <w:p w:rsidR="00000000" w:rsidDel="00000000" w:rsidP="00000000" w:rsidRDefault="00000000" w:rsidRPr="00000000" w14:paraId="000004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'Tesla500', '16', 'fdfjdh f fdjfhd fdmjfiuerirt vdjhjgfg ', 'sun.jpg', 16),</w:t>
        </w:r>
      </w:ins>
    </w:p>
    <w:p w:rsidR="00000000" w:rsidDel="00000000" w:rsidP="00000000" w:rsidRDefault="00000000" w:rsidRPr="00000000" w14:paraId="000004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'HAMA', '13', 'Hello ', 'Safety.docx', 83),</w:t>
        </w:r>
      </w:ins>
    </w:p>
    <w:p w:rsidR="00000000" w:rsidDel="00000000" w:rsidP="00000000" w:rsidRDefault="00000000" w:rsidRPr="00000000" w14:paraId="000004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'cfd', '19', 'cdfgvfdvgzdsc', 'SS_110.png', 0),</w:t>
        </w:r>
      </w:ins>
    </w:p>
    <w:p w:rsidR="00000000" w:rsidDel="00000000" w:rsidP="00000000" w:rsidRDefault="00000000" w:rsidRPr="00000000" w14:paraId="000004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'bbbvcfdd', '20', 'fsef', '', 0),</w:t>
        </w:r>
      </w:ins>
    </w:p>
    <w:p w:rsidR="00000000" w:rsidDel="00000000" w:rsidP="00000000" w:rsidRDefault="00000000" w:rsidRPr="00000000" w14:paraId="000004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'xasf', '20', 'fsd', 'videoplayback.mp4', 0),</w:t>
        </w:r>
      </w:ins>
    </w:p>
    <w:p w:rsidR="00000000" w:rsidDel="00000000" w:rsidP="00000000" w:rsidRDefault="00000000" w:rsidRPr="00000000" w14:paraId="000004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'Formtest', '20', 'xewfdwefwrd', '', 0),</w:t>
        </w:r>
      </w:ins>
    </w:p>
    <w:p w:rsidR="00000000" w:rsidDel="00000000" w:rsidP="00000000" w:rsidRDefault="00000000" w:rsidRPr="00000000" w14:paraId="000004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'Testing activity', '22', 'Retesting to be done.', '', 0),</w:t>
        </w:r>
      </w:ins>
    </w:p>
    <w:p w:rsidR="00000000" w:rsidDel="00000000" w:rsidP="00000000" w:rsidRDefault="00000000" w:rsidRPr="00000000" w14:paraId="000004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'QA', '22', 'Retesting to bedone by QA', '884887-yuvi-1.jpg', 0),</w:t>
        </w:r>
      </w:ins>
    </w:p>
    <w:p w:rsidR="00000000" w:rsidDel="00000000" w:rsidP="00000000" w:rsidRDefault="00000000" w:rsidRPr="00000000" w14:paraId="000004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'test', '25', 'test', 'SpiceJet logo.png', 0),</w:t>
        </w:r>
      </w:ins>
    </w:p>
    <w:p w:rsidR="00000000" w:rsidDel="00000000" w:rsidP="00000000" w:rsidRDefault="00000000" w:rsidRPr="00000000" w14:paraId="000004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   ', '1', '    ', '', 0),</w:t>
        </w:r>
      </w:ins>
    </w:p>
    <w:p w:rsidR="00000000" w:rsidDel="00000000" w:rsidP="00000000" w:rsidRDefault="00000000" w:rsidRPr="00000000" w14:paraId="000004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'test', '1', 'Lorem Ipsum is simply dummy text of the printing and typesetting industry. Lorem Ipsum has been the industry\'s standard dummy text ever since the 1500s, when an unknown printer took a galley of type and scrambled it to make a type specimen book. It has su', 'download (2).jpg', 0),</w:t>
        </w:r>
      </w:ins>
    </w:p>
    <w:p w:rsidR="00000000" w:rsidDel="00000000" w:rsidP="00000000" w:rsidRDefault="00000000" w:rsidRPr="00000000" w14:paraId="000004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'H1B Checklist', '1', 'Hello Test H1B Checklist Form', 'New Text Document.txt', 0),</w:t>
        </w:r>
      </w:ins>
    </w:p>
    <w:p w:rsidR="00000000" w:rsidDel="00000000" w:rsidP="00000000" w:rsidRDefault="00000000" w:rsidRPr="00000000" w14:paraId="000004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'CSS ', '1', 'CSS', 'Newhrms Features .png', 0),</w:t>
        </w:r>
      </w:ins>
    </w:p>
    <w:p w:rsidR="00000000" w:rsidDel="00000000" w:rsidP="00000000" w:rsidRDefault="00000000" w:rsidRPr="00000000" w14:paraId="000004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'CSS ', '1', 'CSS', 'Newhrms Features .png', 0),</w:t>
        </w:r>
      </w:ins>
    </w:p>
    <w:p w:rsidR="00000000" w:rsidDel="00000000" w:rsidP="00000000" w:rsidRDefault="00000000" w:rsidRPr="00000000" w14:paraId="000004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'Prueba', '4', 'prueba', 'FondoMenu2.png', 0),</w:t>
        </w:r>
      </w:ins>
    </w:p>
    <w:p w:rsidR="00000000" w:rsidDel="00000000" w:rsidP="00000000" w:rsidRDefault="00000000" w:rsidRPr="00000000" w14:paraId="000004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'Kitchen ', '18', 'test', 'Newhrms Features .png', 0),</w:t>
        </w:r>
      </w:ins>
    </w:p>
    <w:p w:rsidR="00000000" w:rsidDel="00000000" w:rsidP="00000000" w:rsidRDefault="00000000" w:rsidRPr="00000000" w14:paraId="000004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'jbbn u', '28', 'jnbm', 'download (3).jpg', 0),</w:t>
        </w:r>
      </w:ins>
    </w:p>
    <w:p w:rsidR="00000000" w:rsidDel="00000000" w:rsidP="00000000" w:rsidRDefault="00000000" w:rsidRPr="00000000" w14:paraId="000004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'Prueba', '1', 'Prueba', 'sor-juana-ines-de-la-cruz-og.heic', 0),</w:t>
        </w:r>
      </w:ins>
    </w:p>
    <w:p w:rsidR="00000000" w:rsidDel="00000000" w:rsidP="00000000" w:rsidRDefault="00000000" w:rsidRPr="00000000" w14:paraId="000004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'monthly', '30', 'ee', '12-07-2022_(10).xlsx', 0),</w:t>
        </w:r>
      </w:ins>
    </w:p>
    <w:p w:rsidR="00000000" w:rsidDel="00000000" w:rsidP="00000000" w:rsidRDefault="00000000" w:rsidRPr="00000000" w14:paraId="000004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'dfdf', '1', 'dfdf', 'download.jpg', 0);</w:t>
        </w:r>
      </w:ins>
    </w:p>
    <w:p w:rsidR="00000000" w:rsidDel="00000000" w:rsidP="00000000" w:rsidRDefault="00000000" w:rsidRPr="00000000" w14:paraId="000004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4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`dgt_forms_category`</w:t>
        </w:r>
      </w:ins>
    </w:p>
    <w:p w:rsidR="00000000" w:rsidDel="00000000" w:rsidP="00000000" w:rsidRDefault="00000000" w:rsidRPr="00000000" w14:paraId="000004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`dgt_forms_category` (</w:t>
        </w:r>
      </w:ins>
    </w:p>
    <w:p w:rsidR="00000000" w:rsidDel="00000000" w:rsidP="00000000" w:rsidRDefault="00000000" w:rsidRPr="00000000" w14:paraId="000004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4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`category_name` varchar(250) NOT NULL,</w:t>
        </w:r>
      </w:ins>
    </w:p>
    <w:p w:rsidR="00000000" w:rsidDel="00000000" w:rsidP="00000000" w:rsidRDefault="00000000" w:rsidRPr="00000000" w14:paraId="000004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enum('0','1','2') NOT NULL DEFAULT '1' COMMENT '''0''-''Inactive'',''1''-''Active'',''2''-''Delete''',</w:t>
        </w:r>
      </w:ins>
    </w:p>
    <w:p w:rsidR="00000000" w:rsidDel="00000000" w:rsidP="00000000" w:rsidRDefault="00000000" w:rsidRPr="00000000" w14:paraId="000004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`created_datetime` datetime NOT NULL,</w:t>
        </w:r>
      </w:ins>
    </w:p>
    <w:p w:rsidR="00000000" w:rsidDel="00000000" w:rsidP="00000000" w:rsidRDefault="00000000" w:rsidRPr="00000000" w14:paraId="000004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`modified_datetime` datetime NOT NULL,</w:t>
        </w:r>
      </w:ins>
    </w:p>
    <w:p w:rsidR="00000000" w:rsidDel="00000000" w:rsidP="00000000" w:rsidRDefault="00000000" w:rsidRPr="00000000" w14:paraId="000004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NOT NULL DEFAULT 0</w:t>
        </w:r>
      </w:ins>
    </w:p>
    <w:p w:rsidR="00000000" w:rsidDel="00000000" w:rsidP="00000000" w:rsidRDefault="00000000" w:rsidRPr="00000000" w14:paraId="000004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ENGINE=MyISAM DEFAULT CHARSET=utf8;</w:t>
        </w:r>
      </w:ins>
    </w:p>
    <w:p w:rsidR="00000000" w:rsidDel="00000000" w:rsidP="00000000" w:rsidRDefault="00000000" w:rsidRPr="00000000" w14:paraId="000004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`dgt_forms_category`</w:t>
        </w:r>
      </w:ins>
    </w:p>
    <w:p w:rsidR="00000000" w:rsidDel="00000000" w:rsidP="00000000" w:rsidRDefault="00000000" w:rsidRPr="00000000" w14:paraId="000004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4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4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`dgt_forms_category` (`id`, `category_name`, `status`, `created_datetime`, `modified_datetime`, `subdomain_id`) VALUES</w:t>
        </w:r>
      </w:ins>
    </w:p>
    <w:p w:rsidR="00000000" w:rsidDel="00000000" w:rsidP="00000000" w:rsidRDefault="00000000" w:rsidRPr="00000000" w14:paraId="000004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'New Category', '1', '2022-08-04 06:00:37', '0000-00-00 00:00:00', 0),</w:t>
        </w:r>
      </w:ins>
    </w:p>
    <w:p w:rsidR="00000000" w:rsidDel="00000000" w:rsidP="00000000" w:rsidRDefault="00000000" w:rsidRPr="00000000" w14:paraId="000004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'New New1', '2', '2021-01-27 16:55:41', '0000-00-00 00:00:00', 16),</w:t>
        </w:r>
      </w:ins>
    </w:p>
    <w:p w:rsidR="00000000" w:rsidDel="00000000" w:rsidP="00000000" w:rsidRDefault="00000000" w:rsidRPr="00000000" w14:paraId="000004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'test category', '2', '2021-01-05 12:31:56', '0000-00-00 00:00:00', 16),</w:t>
        </w:r>
      </w:ins>
    </w:p>
    <w:p w:rsidR="00000000" w:rsidDel="00000000" w:rsidP="00000000" w:rsidRDefault="00000000" w:rsidRPr="00000000" w14:paraId="000004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'new categorys', '0', '2021-02-10 13:05:05', '0000-00-00 00:00:00', 16),</w:t>
        </w:r>
      </w:ins>
    </w:p>
    <w:p w:rsidR="00000000" w:rsidDel="00000000" w:rsidP="00000000" w:rsidRDefault="00000000" w:rsidRPr="00000000" w14:paraId="000004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'Barclays1', '1', '2021-01-06 09:51:23', '0000-00-00 00:00:00', 16),</w:t>
        </w:r>
      </w:ins>
    </w:p>
    <w:p w:rsidR="00000000" w:rsidDel="00000000" w:rsidP="00000000" w:rsidRDefault="00000000" w:rsidRPr="00000000" w14:paraId="000004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'HR', '1', '2021-01-11 02:50:22', '0000-00-00 00:00:00', 50),</w:t>
        </w:r>
      </w:ins>
    </w:p>
    <w:p w:rsidR="00000000" w:rsidDel="00000000" w:rsidP="00000000" w:rsidRDefault="00000000" w:rsidRPr="00000000" w14:paraId="000004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'Form Cat', '1', '2021-01-13 07:46:00', '0000-00-00 00:00:00', 54),</w:t>
        </w:r>
      </w:ins>
    </w:p>
    <w:p w:rsidR="00000000" w:rsidDel="00000000" w:rsidP="00000000" w:rsidRDefault="00000000" w:rsidRPr="00000000" w14:paraId="000004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'python', '1', '2021-01-22 13:10:43', '0000-00-00 00:00:00', 70),</w:t>
        </w:r>
      </w:ins>
    </w:p>
    <w:p w:rsidR="00000000" w:rsidDel="00000000" w:rsidP="00000000" w:rsidRDefault="00000000" w:rsidRPr="00000000" w14:paraId="000004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'ghgh', '2', '2021-01-23 14:37:43', '0000-00-00 00:00:00', 16),</w:t>
        </w:r>
      </w:ins>
    </w:p>
    <w:p w:rsidR="00000000" w:rsidDel="00000000" w:rsidP="00000000" w:rsidRDefault="00000000" w:rsidRPr="00000000" w14:paraId="000004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 '2', '2021-01-23 15:17:59', '0000-00-00 00:00:00', 16),</w:t>
        </w:r>
      </w:ins>
    </w:p>
    <w:p w:rsidR="00000000" w:rsidDel="00000000" w:rsidP="00000000" w:rsidRDefault="00000000" w:rsidRPr="00000000" w14:paraId="000004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'New New', '2', '2021-01-23 16:09:51', '0000-00-00 00:00:00', 16),</w:t>
        </w:r>
      </w:ins>
    </w:p>
    <w:p w:rsidR="00000000" w:rsidDel="00000000" w:rsidP="00000000" w:rsidRDefault="00000000" w:rsidRPr="00000000" w14:paraId="000004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'SP', '1', '2021-01-28 06:32:10', '0000-00-00 00:00:00', 16),</w:t>
        </w:r>
      </w:ins>
    </w:p>
    <w:p w:rsidR="00000000" w:rsidDel="00000000" w:rsidP="00000000" w:rsidRDefault="00000000" w:rsidRPr="00000000" w14:paraId="000004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'Hama ', '1', '2021-02-01 05:58:18', '0000-00-00 00:00:00', 83),</w:t>
        </w:r>
      </w:ins>
    </w:p>
    <w:p w:rsidR="00000000" w:rsidDel="00000000" w:rsidP="00000000" w:rsidRDefault="00000000" w:rsidRPr="00000000" w14:paraId="000004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'Datamatics', '1', '2021-02-09 12:23:08', '0000-00-00 00:00:00', 16),</w:t>
        </w:r>
      </w:ins>
    </w:p>
    <w:p w:rsidR="00000000" w:rsidDel="00000000" w:rsidP="00000000" w:rsidRDefault="00000000" w:rsidRPr="00000000" w14:paraId="000004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'HR', '1', '2021-02-19 07:48:53', '0000-00-00 00:00:00', 83),</w:t>
        </w:r>
      </w:ins>
    </w:p>
    <w:p w:rsidR="00000000" w:rsidDel="00000000" w:rsidP="00000000" w:rsidRDefault="00000000" w:rsidRPr="00000000" w14:paraId="000004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 '2', '2021-07-02 11:19:10', '0000-00-00 00:00:00', 16),</w:t>
        </w:r>
      </w:ins>
    </w:p>
    <w:p w:rsidR="00000000" w:rsidDel="00000000" w:rsidP="00000000" w:rsidRDefault="00000000" w:rsidRPr="00000000" w14:paraId="000004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 '2', '2021-03-15 16:51:01', '0000-00-00 00:00:00', 0),</w:t>
        </w:r>
      </w:ins>
    </w:p>
    <w:p w:rsidR="00000000" w:rsidDel="00000000" w:rsidP="00000000" w:rsidRDefault="00000000" w:rsidRPr="00000000" w14:paraId="000004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'cvf', '1', '2021-04-05 16:28:08', '0000-00-00 00:00:00', 0),</w:t>
        </w:r>
      </w:ins>
    </w:p>
    <w:p w:rsidR="00000000" w:rsidDel="00000000" w:rsidP="00000000" w:rsidRDefault="00000000" w:rsidRPr="00000000" w14:paraId="000004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'vfr', '0', '2021-04-05 16:28:39', '0000-00-00 00:00:00', 0),</w:t>
        </w:r>
      </w:ins>
    </w:p>
    <w:p w:rsidR="00000000" w:rsidDel="00000000" w:rsidP="00000000" w:rsidRDefault="00000000" w:rsidRPr="00000000" w14:paraId="000004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'AAA', '1', '2021-04-05 16:32:10', '0000-00-00 00:00:00', 0),</w:t>
        </w:r>
      </w:ins>
    </w:p>
    <w:p w:rsidR="00000000" w:rsidDel="00000000" w:rsidP="00000000" w:rsidRDefault="00000000" w:rsidRPr="00000000" w14:paraId="000004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'BBB', '0', '2021-04-05 16:50:55', '0000-00-00 00:00:00', 0),</w:t>
        </w:r>
      </w:ins>
    </w:p>
    <w:p w:rsidR="00000000" w:rsidDel="00000000" w:rsidP="00000000" w:rsidRDefault="00000000" w:rsidRPr="00000000" w14:paraId="000004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'Retesting', '1', '2021-04-23 16:57:22', '0000-00-00 00:00:00', 0),</w:t>
        </w:r>
      </w:ins>
    </w:p>
    <w:p w:rsidR="00000000" w:rsidDel="00000000" w:rsidP="00000000" w:rsidRDefault="00000000" w:rsidRPr="00000000" w14:paraId="000004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  ', '2', '2021-07-02 11:20:47', '0000-00-00 00:00:00', 0),</w:t>
        </w:r>
      </w:ins>
    </w:p>
    <w:p w:rsidR="00000000" w:rsidDel="00000000" w:rsidP="00000000" w:rsidRDefault="00000000" w:rsidRPr="00000000" w14:paraId="000004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   ', '1', '2021-07-10 13:24:01', '0000-00-00 00:00:00', 0),</w:t>
        </w:r>
      </w:ins>
    </w:p>
    <w:p w:rsidR="00000000" w:rsidDel="00000000" w:rsidP="00000000" w:rsidRDefault="00000000" w:rsidRPr="00000000" w14:paraId="000004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'cat', '1', '2021-07-10 15:39:00', '0000-00-00 00:00:00', 0),</w:t>
        </w:r>
      </w:ins>
    </w:p>
    <w:p w:rsidR="00000000" w:rsidDel="00000000" w:rsidP="00000000" w:rsidRDefault="00000000" w:rsidRPr="00000000" w14:paraId="000004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'new11', '1', '2021-08-26 11:32:59', '0000-00-00 00:00:00', 0),</w:t>
        </w:r>
      </w:ins>
    </w:p>
    <w:p w:rsidR="00000000" w:rsidDel="00000000" w:rsidP="00000000" w:rsidRDefault="00000000" w:rsidRPr="00000000" w14:paraId="000004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'SS_123', '1', '2022-07-12 14:47:40', '0000-00-00 00:00:00', 0),</w:t>
        </w:r>
      </w:ins>
    </w:p>
    <w:p w:rsidR="00000000" w:rsidDel="00000000" w:rsidP="00000000" w:rsidRDefault="00000000" w:rsidRPr="00000000" w14:paraId="000004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'api', '1', '2022-07-21 10:48:50', '0000-00-00 00:00:00', 0),</w:t>
        </w:r>
      </w:ins>
    </w:p>
    <w:p w:rsidR="00000000" w:rsidDel="00000000" w:rsidP="00000000" w:rsidRDefault="00000000" w:rsidRPr="00000000" w14:paraId="000004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'1 mas', '1', '2022-07-28 17:59:23', '0000-00-00 00:00:00', 0),</w:t>
        </w:r>
      </w:ins>
    </w:p>
    <w:p w:rsidR="00000000" w:rsidDel="00000000" w:rsidP="00000000" w:rsidRDefault="00000000" w:rsidRPr="00000000" w14:paraId="000004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'Salary ', '1', '2022-08-04 05:24:38', '0000-00-00 00:00:00', 0),</w:t>
        </w:r>
      </w:ins>
    </w:p>
    <w:p w:rsidR="00000000" w:rsidDel="00000000" w:rsidP="00000000" w:rsidRDefault="00000000" w:rsidRPr="00000000" w14:paraId="000004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'Selenium', '1', '2022-08-04 06:01:41', '0000-00-00 00:00:00', 0),</w:t>
        </w:r>
      </w:ins>
    </w:p>
    <w:p w:rsidR="00000000" w:rsidDel="00000000" w:rsidP="00000000" w:rsidRDefault="00000000" w:rsidRPr="00000000" w14:paraId="000005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'K!12222222222222222222222222222222222222222222222222222222222222222222222222222222222222222222222222222222222222222222222222222222222222222222222222222222222%%%%%%%%%%%%%%%%%%%%%%%%%%%%%%%%%%%%%%%%((((((((()((_(_(_)(_)_)_+)_)_)_)_)_)_)_)_))_))_)_)_)_', '1', '2022-08-04 06:01:56', '0000-00-00 00:00:00', 0),</w:t>
        </w:r>
      </w:ins>
    </w:p>
    <w:p w:rsidR="00000000" w:rsidDel="00000000" w:rsidP="00000000" w:rsidRDefault="00000000" w:rsidRPr="00000000" w14:paraId="000005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'covid form', '1', '2022-09-22 17:30:39', '0000-00-00 00:00:00', 0),</w:t>
        </w:r>
      </w:ins>
    </w:p>
    <w:p w:rsidR="00000000" w:rsidDel="00000000" w:rsidP="00000000" w:rsidRDefault="00000000" w:rsidRPr="00000000" w14:paraId="000005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'sales', '1', '2022-09-22 17:38:06', '0000-00-00 00:00:00', 0),</w:t>
        </w:r>
      </w:ins>
    </w:p>
    <w:p w:rsidR="00000000" w:rsidDel="00000000" w:rsidP="00000000" w:rsidRDefault="00000000" w:rsidRPr="00000000" w14:paraId="000005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'sales', '1', '2022-09-22 17:38:44', '0000-00-00 00:00:00', 0);</w:t>
        </w:r>
      </w:ins>
    </w:p>
    <w:p w:rsidR="00000000" w:rsidDel="00000000" w:rsidP="00000000" w:rsidRDefault="00000000" w:rsidRPr="00000000" w14:paraId="000005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5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`dgt_forms`</w:t>
        </w:r>
      </w:ins>
    </w:p>
    <w:p w:rsidR="00000000" w:rsidDel="00000000" w:rsidP="00000000" w:rsidRDefault="00000000" w:rsidRPr="00000000" w14:paraId="000005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`dgt_forms`</w:t>
        </w:r>
      </w:ins>
    </w:p>
    <w:p w:rsidR="00000000" w:rsidDel="00000000" w:rsidP="00000000" w:rsidRDefault="00000000" w:rsidRPr="00000000" w14:paraId="000005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(`form_id`);</w:t>
        </w:r>
      </w:ins>
    </w:p>
    <w:p w:rsidR="00000000" w:rsidDel="00000000" w:rsidP="00000000" w:rsidRDefault="00000000" w:rsidRPr="00000000" w14:paraId="000005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`dgt_forms_category`</w:t>
        </w:r>
      </w:ins>
    </w:p>
    <w:p w:rsidR="00000000" w:rsidDel="00000000" w:rsidP="00000000" w:rsidRDefault="00000000" w:rsidRPr="00000000" w14:paraId="000005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`dgt_forms_category`</w:t>
        </w:r>
      </w:ins>
    </w:p>
    <w:p w:rsidR="00000000" w:rsidDel="00000000" w:rsidP="00000000" w:rsidRDefault="00000000" w:rsidRPr="00000000" w14:paraId="000005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5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5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`dgt_forms`</w:t>
        </w:r>
      </w:ins>
    </w:p>
    <w:p w:rsidR="00000000" w:rsidDel="00000000" w:rsidP="00000000" w:rsidRDefault="00000000" w:rsidRPr="00000000" w14:paraId="000005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`dgt_forms`</w:t>
        </w:r>
      </w:ins>
    </w:p>
    <w:p w:rsidR="00000000" w:rsidDel="00000000" w:rsidP="00000000" w:rsidRDefault="00000000" w:rsidRPr="00000000" w14:paraId="000005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`form_id` int(11) NOT NULL AUTO_INCREMENT, AUTO_INCREMENT=31;</w:t>
        </w:r>
      </w:ins>
    </w:p>
    <w:p w:rsidR="00000000" w:rsidDel="00000000" w:rsidP="00000000" w:rsidRDefault="00000000" w:rsidRPr="00000000" w14:paraId="000005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`dgt_forms_category`</w:t>
        </w:r>
      </w:ins>
    </w:p>
    <w:p w:rsidR="00000000" w:rsidDel="00000000" w:rsidP="00000000" w:rsidRDefault="00000000" w:rsidRPr="00000000" w14:paraId="000005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`dgt_forms_category`</w:t>
        </w:r>
      </w:ins>
    </w:p>
    <w:p w:rsidR="00000000" w:rsidDel="00000000" w:rsidP="00000000" w:rsidRDefault="00000000" w:rsidRPr="00000000" w14:paraId="000005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AUTO_INCREMENT=36;</w:t>
        </w:r>
      </w:ins>
    </w:p>
    <w:p w:rsidR="00000000" w:rsidDel="00000000" w:rsidP="00000000" w:rsidRDefault="00000000" w:rsidRPr="00000000" w14:paraId="000005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5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5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5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5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5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'main_menu_admin', 'fa-graduation-cap', 'offers', '#', 8, 1, 1, 1, '', 1, '2019-09-10 14:46:00', 1, 1, 1, 1),</w:t>
        </w:r>
      </w:ins>
    </w:p>
    <w:p w:rsidR="00000000" w:rsidDel="00000000" w:rsidP="00000000" w:rsidRDefault="00000000" w:rsidRPr="00000000" w14:paraId="000005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'main_menu_agent', 'fa-graduation-cap', 'offers', '#', 8, 66, 1, 1, '', 1, NULL, 0, 0, 0, 0),</w:t>
        </w:r>
      </w:ins>
    </w:p>
    <w:p w:rsidR="00000000" w:rsidDel="00000000" w:rsidP="00000000" w:rsidRDefault="00000000" w:rsidRPr="00000000" w14:paraId="000005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'main_menu_asdfgh', 'fa-graduation-cap', 'offers', '#', 3, 34, 1, 1, '', 1, NULL, 0, 0, 0, 0),</w:t>
        </w:r>
      </w:ins>
    </w:p>
    <w:p w:rsidR="00000000" w:rsidDel="00000000" w:rsidP="00000000" w:rsidRDefault="00000000" w:rsidRPr="00000000" w14:paraId="000005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'menu_offer', 'main_menu_design_dreams', 'fa-graduation-cap', 'create_offer', '#', 3, 28, 1, 1, '', 1, NULL, 0, 0, 0, 0),</w:t>
        </w:r>
      </w:ins>
    </w:p>
    <w:p w:rsidR="00000000" w:rsidDel="00000000" w:rsidP="00000000" w:rsidRDefault="00000000" w:rsidRPr="00000000" w14:paraId="000005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'main_menu_dreams_role', 'fa-graduation-cap', 'create_offer', '#', 3, 27, 1, 1, '', 1, NULL, 0, 0, 0, 0),</w:t>
        </w:r>
      </w:ins>
    </w:p>
    <w:p w:rsidR="00000000" w:rsidDel="00000000" w:rsidP="00000000" w:rsidRDefault="00000000" w:rsidRPr="00000000" w14:paraId="000005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'main_menu_dreams_test', 'fa-graduation-cap', 'offers', '#', 3, 31, 1, 1, '', 1, NULL, 0, 0, 0, 0),</w:t>
        </w:r>
      </w:ins>
    </w:p>
    <w:p w:rsidR="00000000" w:rsidDel="00000000" w:rsidP="00000000" w:rsidRDefault="00000000" w:rsidRPr="00000000" w14:paraId="000005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'main_menu_employees', 'fa-graduation-cap', 'offers', '#', 8, 85, 1, 1, '', 1, NULL, 0, 0, 0, 0),</w:t>
        </w:r>
      </w:ins>
    </w:p>
    <w:p w:rsidR="00000000" w:rsidDel="00000000" w:rsidP="00000000" w:rsidRDefault="00000000" w:rsidRPr="00000000" w14:paraId="000005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'main_menu_hr', 'fa-graduation-cap', 'offers', '#', 8, 70, 1, 1, '', 1, NULL, 0, 0, 0, 0),</w:t>
        </w:r>
      </w:ins>
    </w:p>
    <w:p w:rsidR="00000000" w:rsidDel="00000000" w:rsidP="00000000" w:rsidRDefault="00000000" w:rsidRPr="00000000" w14:paraId="000005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'main_menu_latest', 'fa-graduation-cap', 'create_offer', '#', 3, 25, 1, 1, '', 1, NULL, 0, 0, 0, 0),</w:t>
        </w:r>
      </w:ins>
    </w:p>
    <w:p w:rsidR="00000000" w:rsidDel="00000000" w:rsidP="00000000" w:rsidRDefault="00000000" w:rsidRPr="00000000" w14:paraId="000005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'main_menu_new_test_normal', 'fa-graduation-cap', 'offers', '#', 3, 30, 1, 1, '', 1, NULL, 0, 0, 0, 0),</w:t>
        </w:r>
      </w:ins>
    </w:p>
    <w:p w:rsidR="00000000" w:rsidDel="00000000" w:rsidP="00000000" w:rsidRDefault="00000000" w:rsidRPr="00000000" w14:paraId="000005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'main_menu_next', 'fa-graduation-cap', 'create_offer', '#', 3, 32, 1, 1, '', 1, NULL, 0, 0, 0, 0),</w:t>
        </w:r>
      </w:ins>
    </w:p>
    <w:p w:rsidR="00000000" w:rsidDel="00000000" w:rsidP="00000000" w:rsidRDefault="00000000" w:rsidRPr="00000000" w14:paraId="000005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'menu_offer', 'main_menu_normal', 'fa-graduation-cap', 'create_offer', '#', 3, 29, 1, 1, '', 1, NULL, 0, 0, 0, 0),</w:t>
        </w:r>
      </w:ins>
    </w:p>
    <w:p w:rsidR="00000000" w:rsidDel="00000000" w:rsidP="00000000" w:rsidRDefault="00000000" w:rsidRPr="00000000" w14:paraId="000005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'main_menu_okji', 'fa-graduation-cap', 'offers', '#', 7, 35, 1, 1, '', 1, NULL, 0, 0, 0, 0),</w:t>
        </w:r>
      </w:ins>
    </w:p>
    <w:p w:rsidR="00000000" w:rsidDel="00000000" w:rsidP="00000000" w:rsidRDefault="00000000" w:rsidRPr="00000000" w14:paraId="000005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'main_menu_qwerty', 'fa-graduation-cap', 'offers', '#', 3, 33, 1, 1, '', 1, NULL, 0, 0, 0, 0),</w:t>
        </w:r>
      </w:ins>
    </w:p>
    <w:p w:rsidR="00000000" w:rsidDel="00000000" w:rsidP="00000000" w:rsidRDefault="00000000" w:rsidRPr="00000000" w14:paraId="000005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'main_menu_super_user', 'fa-graduation-cap', 'offers', '#', 8, 77, 1, 1, '', 1, NULL, 0, 0, 0, 0),</w:t>
        </w:r>
      </w:ins>
    </w:p>
    <w:p w:rsidR="00000000" w:rsidDel="00000000" w:rsidP="00000000" w:rsidRDefault="00000000" w:rsidRPr="00000000" w14:paraId="000005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'main_menu_teamwork_client', 'fa-graduation-cap', 'offers', '#', 8, 89, 1, 1, '', 1, NULL, 0, 0, 0, 0),</w:t>
        </w:r>
      </w:ins>
    </w:p>
    <w:p w:rsidR="00000000" w:rsidDel="00000000" w:rsidP="00000000" w:rsidRDefault="00000000" w:rsidRPr="00000000" w14:paraId="000005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'main_menu_test_1', 'fa-graduation-cap', 'offers', '#', 8, 87, 1, 1, '', 1, NULL, 0, 0, 0, 0),</w:t>
        </w:r>
      </w:ins>
    </w:p>
    <w:p w:rsidR="00000000" w:rsidDel="00000000" w:rsidP="00000000" w:rsidRDefault="00000000" w:rsidRPr="00000000" w14:paraId="000005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'main_menu_testing', 'fa-graduation-cap', 'offers', '#', 8, 86, 1, 1, '', 1, NULL, 0, 0, 0, 0),</w:t>
        </w:r>
      </w:ins>
    </w:p>
    <w:p w:rsidR="00000000" w:rsidDel="00000000" w:rsidP="00000000" w:rsidRDefault="00000000" w:rsidRPr="00000000" w14:paraId="000005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 '', 'main_menu_user', 'fa-graduation-cap', 'offers', '#', 8, 95, 1, 1, '', 1, NULL, 0, 0, 0, 0),</w:t>
        </w:r>
      </w:ins>
    </w:p>
    <w:p w:rsidR="00000000" w:rsidDel="00000000" w:rsidP="00000000" w:rsidRDefault="00000000" w:rsidRPr="00000000" w14:paraId="000005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'main_menu_admin', 'fa-graduation-cap', 'offer_approval', 'offers/offer_approvals', 7, 1, 1, 1, '', 1, '2019-10-03 16:25:00', 1, 1, 1, 1),</w:t>
        </w:r>
      </w:ins>
    </w:p>
    <w:p w:rsidR="00000000" w:rsidDel="00000000" w:rsidP="00000000" w:rsidRDefault="00000000" w:rsidRPr="00000000" w14:paraId="000005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'main_menu_agent', 'fa-graduation-cap', 'offer_approval', 'offers/offer_approvals', 7, 66, 1, 1, '', 1, NULL, 0, 0, 0, 0),</w:t>
        </w:r>
      </w:ins>
    </w:p>
    <w:p w:rsidR="00000000" w:rsidDel="00000000" w:rsidP="00000000" w:rsidRDefault="00000000" w:rsidRPr="00000000" w14:paraId="000005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'main_menu_employee', 'fa-graduation-cap', 'offer_approval', 'offers/offer_approvals', 7, 97, 1, 0, '', 1, NULL, 0, 0, 0, 0),</w:t>
        </w:r>
      </w:ins>
    </w:p>
    <w:p w:rsidR="00000000" w:rsidDel="00000000" w:rsidP="00000000" w:rsidRDefault="00000000" w:rsidRPr="00000000" w14:paraId="000005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'main_menu_employees', 'fa-graduation-cap', 'offer_approval', 'offers/offer_approvals', 7, 85, 1, 1, '', 1, NULL, 0, 0, 0, 0),</w:t>
        </w:r>
      </w:ins>
    </w:p>
    <w:p w:rsidR="00000000" w:rsidDel="00000000" w:rsidP="00000000" w:rsidRDefault="00000000" w:rsidRPr="00000000" w14:paraId="000005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'main_menu_hr', 'fa-graduation-cap', 'offer_approval', 'offers/offer_approvals', 7, 70, 1, 1, '', 1, NULL, 1, 1, 0, 0),</w:t>
        </w:r>
      </w:ins>
    </w:p>
    <w:p w:rsidR="00000000" w:rsidDel="00000000" w:rsidP="00000000" w:rsidRDefault="00000000" w:rsidRPr="00000000" w14:paraId="000005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'main_menu_super_user', 'fa-graduation-cap', 'offer_approval', 'offers/offer_approvals', 7, 77, 1, 1, '', 1, NULL, 0, 0, 0, 0),</w:t>
        </w:r>
      </w:ins>
    </w:p>
    <w:p w:rsidR="00000000" w:rsidDel="00000000" w:rsidP="00000000" w:rsidRDefault="00000000" w:rsidRPr="00000000" w14:paraId="000005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'main_menu_test_1', 'fa-graduation-cap', 'offer_approval', 'offers/offer_approvals', 7, 87, 1, 1, '', 1, NULL, 0, 0, 0, 0),</w:t>
        </w:r>
      </w:ins>
    </w:p>
    <w:p w:rsidR="00000000" w:rsidDel="00000000" w:rsidP="00000000" w:rsidRDefault="00000000" w:rsidRPr="00000000" w14:paraId="000005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'main_menu_testing', 'fa-graduation-cap', 'offer_approval', 'offers/offer_approvals', 7, 86, 1, 1, '', 1, NULL, 0, 0, 0, 0),</w:t>
        </w:r>
      </w:ins>
    </w:p>
    <w:p w:rsidR="00000000" w:rsidDel="00000000" w:rsidP="00000000" w:rsidRDefault="00000000" w:rsidRPr="00000000" w14:paraId="000005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('menu_offer_approval', '', 'main_menu_user', 'fa-graduation-cap', 'offer_approval', 'offers/offer_approvals', 7, 95, 1, 1, '', 1, NULL, 0, 0, 0, 0),</w:t>
        </w:r>
      </w:ins>
    </w:p>
    <w:p w:rsidR="00000000" w:rsidDel="00000000" w:rsidP="00000000" w:rsidRDefault="00000000" w:rsidRPr="00000000" w14:paraId="000005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'main_menu_admin', 'fa-graduation-cap', 'create_offer', 'offers/create', 3, 1, 1, 1, NULL, 1, '2019-11-07 12:44:00', 1, 1, 1, 1),</w:t>
        </w:r>
      </w:ins>
    </w:p>
    <w:p w:rsidR="00000000" w:rsidDel="00000000" w:rsidP="00000000" w:rsidRDefault="00000000" w:rsidRPr="00000000" w14:paraId="000005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'main_menu_agent', 'fa-graduation-cap', 'create_offer', 'offers/create', 3, 66, 1, 1, NULL, 1, NULL, 0, 0, 0, 0),</w:t>
        </w:r>
      </w:ins>
    </w:p>
    <w:p w:rsidR="00000000" w:rsidDel="00000000" w:rsidP="00000000" w:rsidRDefault="00000000" w:rsidRPr="00000000" w14:paraId="000005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'main_menu_asdfgh', 'fa-graduation-cap', 'create_offer', 'offers/create', 3, 34, 1, 1, NULL, 1, NULL, 0, 0, 0, 0),</w:t>
        </w:r>
      </w:ins>
    </w:p>
    <w:p w:rsidR="00000000" w:rsidDel="00000000" w:rsidP="00000000" w:rsidRDefault="00000000" w:rsidRPr="00000000" w14:paraId="000005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'main_menu_design_dreams', 'fa-graduation-cap', 'create_offer', 'offers/create', 3, 28, 1, 1, NULL, 1, NULL, 0, 0, 0, 0),</w:t>
        </w:r>
      </w:ins>
    </w:p>
    <w:p w:rsidR="00000000" w:rsidDel="00000000" w:rsidP="00000000" w:rsidRDefault="00000000" w:rsidRPr="00000000" w14:paraId="000005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'main_menu_dreams_role', 'fa-graduation-cap', 'create_offer', 'offers/create', 3, 27, 1, 1, NULL, 1, NULL, 0, 0, 0, 0),</w:t>
        </w:r>
      </w:ins>
    </w:p>
    <w:p w:rsidR="00000000" w:rsidDel="00000000" w:rsidP="00000000" w:rsidRDefault="00000000" w:rsidRPr="00000000" w14:paraId="000005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'main_menu_dreams_test', 'fa-graduation-cap', 'create_offer', 'offers/create', 3, 31, 1, 1, NULL, 1, NULL, 0, 0, 0, 0),</w:t>
        </w:r>
      </w:ins>
    </w:p>
    <w:p w:rsidR="00000000" w:rsidDel="00000000" w:rsidP="00000000" w:rsidRDefault="00000000" w:rsidRPr="00000000" w14:paraId="000005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'main_menu_employees', 'fa-graduation-cap', 'create_offer', 'offers/create', 3, 85, 1, 1, NULL, 1, NULL, 0, 0, 0, 0),</w:t>
        </w:r>
      </w:ins>
    </w:p>
    <w:p w:rsidR="00000000" w:rsidDel="00000000" w:rsidP="00000000" w:rsidRDefault="00000000" w:rsidRPr="00000000" w14:paraId="000005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'main_menu_hr', 'fa-graduation-cap', 'create_offer', 'offers/create', 3, 70, 1, 1, NULL, 1, NULL, 1, 1, 0, 0),</w:t>
        </w:r>
      </w:ins>
    </w:p>
    <w:p w:rsidR="00000000" w:rsidDel="00000000" w:rsidP="00000000" w:rsidRDefault="00000000" w:rsidRPr="00000000" w14:paraId="000005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'main_menu_latest', 'fa-graduation-cap', 'create_offer', 'offers/create', 3, 25, 1, 1, NULL, 1, NULL, 0, 0, 0, 0),</w:t>
        </w:r>
      </w:ins>
    </w:p>
    <w:p w:rsidR="00000000" w:rsidDel="00000000" w:rsidP="00000000" w:rsidRDefault="00000000" w:rsidRPr="00000000" w14:paraId="000005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'main_menu_new_test_normal', 'fa-graduation-cap', 'create_offer', 'offers/create', 3, 30, 1, 1, NULL, 1, NULL, 0, 0, 0, 0),</w:t>
        </w:r>
      </w:ins>
    </w:p>
    <w:p w:rsidR="00000000" w:rsidDel="00000000" w:rsidP="00000000" w:rsidRDefault="00000000" w:rsidRPr="00000000" w14:paraId="000005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'main_menu_next', 'fa-graduation-cap', 'create_offer', 'offers/create', 3, 32, 1, 1, NULL, 1, NULL, 0, 0, 0, 0),</w:t>
        </w:r>
      </w:ins>
    </w:p>
    <w:p w:rsidR="00000000" w:rsidDel="00000000" w:rsidP="00000000" w:rsidRDefault="00000000" w:rsidRPr="00000000" w14:paraId="000005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'main_menu_normal', 'fa-graduation-cap', 'create_offer', 'offers/create', 3, 29, 1, 1, NULL, 1, NULL, 0, 0, 0, 0),</w:t>
        </w:r>
      </w:ins>
    </w:p>
    <w:p w:rsidR="00000000" w:rsidDel="00000000" w:rsidP="00000000" w:rsidRDefault="00000000" w:rsidRPr="00000000" w14:paraId="000005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'main_menu_okji', 'fa-graduation-cap', 'create_offer', 'offers/create', 3, 35, 1, 1, NULL, 1, NULL, 0, 0, 0, 0),</w:t>
        </w:r>
      </w:ins>
    </w:p>
    <w:p w:rsidR="00000000" w:rsidDel="00000000" w:rsidP="00000000" w:rsidRDefault="00000000" w:rsidRPr="00000000" w14:paraId="000005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'main_menu_qwerty', 'fa-graduation-cap', 'create_offer', 'offers/create', 3, 33, 1, 1, NULL, 1, NULL, 0, 0, 0, 0),</w:t>
        </w:r>
      </w:ins>
    </w:p>
    <w:p w:rsidR="00000000" w:rsidDel="00000000" w:rsidP="00000000" w:rsidRDefault="00000000" w:rsidRPr="00000000" w14:paraId="000005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'main_menu_super_user', 'fa-graduation-cap', 'create_offer', 'offers/create', 3, 77, 1, 1, NULL, 1, NULL, 0, 0, 0, 0),</w:t>
        </w:r>
      </w:ins>
    </w:p>
    <w:p w:rsidR="00000000" w:rsidDel="00000000" w:rsidP="00000000" w:rsidRDefault="00000000" w:rsidRPr="00000000" w14:paraId="000005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'main_menu_teamwork_client', 'fa-graduation-cap', 'create_offer', 'offers/create', 3, 89, 1, 1, NULL, 1, NULL, 0, 0, 0, 0),</w:t>
        </w:r>
      </w:ins>
    </w:p>
    <w:p w:rsidR="00000000" w:rsidDel="00000000" w:rsidP="00000000" w:rsidRDefault="00000000" w:rsidRPr="00000000" w14:paraId="000005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'main_menu_test_1', 'fa-graduation-cap', 'create_offer', 'offers/create', 3, 87, 1, 1, NULL, 1, NULL, 0, 0, 0, 0),</w:t>
        </w:r>
      </w:ins>
    </w:p>
    <w:p w:rsidR="00000000" w:rsidDel="00000000" w:rsidP="00000000" w:rsidRDefault="00000000" w:rsidRPr="00000000" w14:paraId="000005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'main_menu_testing', 'fa-graduation-cap', 'create_offer', 'offers/create', 3, 86, 1, 1, NULL, 1, NULL, 0, 0, 0, 0),</w:t>
        </w:r>
      </w:ins>
    </w:p>
    <w:p w:rsidR="00000000" w:rsidDel="00000000" w:rsidP="00000000" w:rsidRDefault="00000000" w:rsidRPr="00000000" w14:paraId="000005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('menu_offer_creation', 'menu_offer', 'main_menu_user', 'fa-graduation-cap', 'create_offer', 'offers/create', 3, 95, 1, 1, NULL, 1, NULL, 0, 0, 0, 0),</w:t>
        </w:r>
      </w:ins>
    </w:p>
    <w:p w:rsidR="00000000" w:rsidDel="00000000" w:rsidP="00000000" w:rsidRDefault="00000000" w:rsidRPr="00000000" w14:paraId="000005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'main_menu_admin', 'fa-graduation-cap', 'offer_dashboard', 'offers', 1, 1, 1, 1, NULL, 1, '2019-10-03 16:10:00', 1, 1, 1, 1),</w:t>
        </w:r>
      </w:ins>
    </w:p>
    <w:p w:rsidR="00000000" w:rsidDel="00000000" w:rsidP="00000000" w:rsidRDefault="00000000" w:rsidRPr="00000000" w14:paraId="000005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'main_menu_agent', 'fa-graduation-cap', 'offer_dashboard', 'offers', 1, 66, 1, 1, NULL, 1, NULL, 0, 0, 0, 0),</w:t>
        </w:r>
      </w:ins>
    </w:p>
    <w:p w:rsidR="00000000" w:rsidDel="00000000" w:rsidP="00000000" w:rsidRDefault="00000000" w:rsidRPr="00000000" w14:paraId="000005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'main_menu_asdfgh', 'fa-graduation-cap', 'offer_dashboard', 'offers', 1, 34, 1, 1, NULL, 1, NULL, 0, 0, 0, 0),</w:t>
        </w:r>
      </w:ins>
    </w:p>
    <w:p w:rsidR="00000000" w:rsidDel="00000000" w:rsidP="00000000" w:rsidRDefault="00000000" w:rsidRPr="00000000" w14:paraId="000005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'main_menu_design_dreams', 'fa-graduation-cap', 'offer_dashboard', 'offers', 1, 28, 1, 1, NULL, 1, NULL, 0, 0, 0, 0),</w:t>
        </w:r>
      </w:ins>
    </w:p>
    <w:p w:rsidR="00000000" w:rsidDel="00000000" w:rsidP="00000000" w:rsidRDefault="00000000" w:rsidRPr="00000000" w14:paraId="000005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'main_menu_dreams_role', 'fa-graduation-cap', 'offer_dashboard', 'offers', 1, 27, 1, 1, NULL, 1, NULL, 0, 0, 0, 0),</w:t>
        </w:r>
      </w:ins>
    </w:p>
    <w:p w:rsidR="00000000" w:rsidDel="00000000" w:rsidP="00000000" w:rsidRDefault="00000000" w:rsidRPr="00000000" w14:paraId="000005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'main_menu_dreams_test', 'fa-graduation-cap', 'offer_dashboard', 'offers', 1, 31, 1, 1, NULL, 1, NULL, 0, 0, 0, 0),</w:t>
        </w:r>
      </w:ins>
    </w:p>
    <w:p w:rsidR="00000000" w:rsidDel="00000000" w:rsidP="00000000" w:rsidRDefault="00000000" w:rsidRPr="00000000" w14:paraId="000005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'main_menu_employees', 'fa-graduation-cap', 'offer_dashboard', 'offers', 1, 85, 1, 1, NULL, 1, NULL, 0, 0, 0, 0),</w:t>
        </w:r>
      </w:ins>
    </w:p>
    <w:p w:rsidR="00000000" w:rsidDel="00000000" w:rsidP="00000000" w:rsidRDefault="00000000" w:rsidRPr="00000000" w14:paraId="000005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'main_menu_hr', 'fa-graduation-cap', 'offer_dashboard', 'offers', 1, 70, 1, 1, NULL, 1, NULL, 1, 1, 0, 0),</w:t>
        </w:r>
      </w:ins>
    </w:p>
    <w:p w:rsidR="00000000" w:rsidDel="00000000" w:rsidP="00000000" w:rsidRDefault="00000000" w:rsidRPr="00000000" w14:paraId="000005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'main_menu_latest', 'fa-graduation-cap', 'offer_dashboard', 'offers', 1, 25, 1, 1, NULL, 1, NULL, 0, 0, 0, 0),</w:t>
        </w:r>
      </w:ins>
    </w:p>
    <w:p w:rsidR="00000000" w:rsidDel="00000000" w:rsidP="00000000" w:rsidRDefault="00000000" w:rsidRPr="00000000" w14:paraId="000005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'main_menu_new_test_normal', 'fa-graduation-cap', 'offer_dashboard', 'offers', 1, 30, 1, 1, NULL, 1, NULL, 0, 0, 0, 0),</w:t>
        </w:r>
      </w:ins>
    </w:p>
    <w:p w:rsidR="00000000" w:rsidDel="00000000" w:rsidP="00000000" w:rsidRDefault="00000000" w:rsidRPr="00000000" w14:paraId="000005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'main_menu_next', 'fa-graduation-cap', 'offer_dashboard', 'offers', 1, 32, 1, 1, NULL, 1, NULL, 0, 0, 0, 0),</w:t>
        </w:r>
      </w:ins>
    </w:p>
    <w:p w:rsidR="00000000" w:rsidDel="00000000" w:rsidP="00000000" w:rsidRDefault="00000000" w:rsidRPr="00000000" w14:paraId="000005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'main_menu_normal', 'fa-graduation-cap', 'offer_dashboard', 'offers', 1, 29, 1, 1, NULL, 1, NULL, 0, 0, 0, 0),</w:t>
        </w:r>
      </w:ins>
    </w:p>
    <w:p w:rsidR="00000000" w:rsidDel="00000000" w:rsidP="00000000" w:rsidRDefault="00000000" w:rsidRPr="00000000" w14:paraId="000005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'main_menu_okji', 'fa-graduation-cap', 'offer_dashboard', 'offers', 1, 35, 1, 1, NULL, 1, NULL, 0, 0, 0, 0),</w:t>
        </w:r>
      </w:ins>
    </w:p>
    <w:p w:rsidR="00000000" w:rsidDel="00000000" w:rsidP="00000000" w:rsidRDefault="00000000" w:rsidRPr="00000000" w14:paraId="000005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'main_menu_qwerty', 'fa-graduation-cap', 'offer_dashboard', 'offers', 1, 33, 1, 1, NULL, 1, NULL, 0, 0, 0, 0),</w:t>
        </w:r>
      </w:ins>
    </w:p>
    <w:p w:rsidR="00000000" w:rsidDel="00000000" w:rsidP="00000000" w:rsidRDefault="00000000" w:rsidRPr="00000000" w14:paraId="000005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'main_menu_super_user', 'fa-graduation-cap', 'offer_dashboard', 'offers', 1, 77, 1, 1, NULL, 1, NULL, 0, 0, 0, 0),</w:t>
        </w:r>
      </w:ins>
    </w:p>
    <w:p w:rsidR="00000000" w:rsidDel="00000000" w:rsidP="00000000" w:rsidRDefault="00000000" w:rsidRPr="00000000" w14:paraId="000005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'main_menu_test_1', 'fa-graduation-cap', 'offer_dashboard', 'offers', 1, 87, 1, 1, NULL, 1, NULL, 0, 0, 0, 0),</w:t>
        </w:r>
      </w:ins>
    </w:p>
    <w:p w:rsidR="00000000" w:rsidDel="00000000" w:rsidP="00000000" w:rsidRDefault="00000000" w:rsidRPr="00000000" w14:paraId="000005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('menu_offer_dashboard', 'menu_offer', 'main_menu_user', 'fa-graduation-cap', 'offer_dashboard', 'offers', 1, 95, 1, 1, NULL, 1, NULL, 0, 0, 0, 0),</w:t>
        </w:r>
      </w:ins>
    </w:p>
    <w:p w:rsidR="00000000" w:rsidDel="00000000" w:rsidP="00000000" w:rsidRDefault="00000000" w:rsidRPr="00000000" w14:paraId="000005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'main_menu_admin', 'fa-graduation-cap', 'offer_settings', '#', 9, 1, 1, 1, '', 1, '2019-12-02 11:03:00', 1, 1, 1, 1),</w:t>
        </w:r>
      </w:ins>
    </w:p>
    <w:p w:rsidR="00000000" w:rsidDel="00000000" w:rsidP="00000000" w:rsidRDefault="00000000" w:rsidRPr="00000000" w14:paraId="000005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'main_menu_agent', 'fa-graduation-cap', 'offer_settings', '#', 9, 66, 1, 1, '', 1, NULL, 0, 0, 0, 0),</w:t>
        </w:r>
      </w:ins>
    </w:p>
    <w:p w:rsidR="00000000" w:rsidDel="00000000" w:rsidP="00000000" w:rsidRDefault="00000000" w:rsidRPr="00000000" w14:paraId="000005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'main_menu_business_development_', 'fa-graduation-cap', 'offer_settings', '#', 9, 0, 1, 1, '', 1, NULL, 0, 0, 0, 0),</w:t>
        </w:r>
      </w:ins>
    </w:p>
    <w:p w:rsidR="00000000" w:rsidDel="00000000" w:rsidP="00000000" w:rsidRDefault="00000000" w:rsidRPr="00000000" w14:paraId="000005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'main_menu_employees', 'fa-graduation-cap', 'offer_settings', '#', 9, 85, 1, 1, '', 1, NULL, 0, 0, 0, 0),</w:t>
        </w:r>
      </w:ins>
    </w:p>
    <w:p w:rsidR="00000000" w:rsidDel="00000000" w:rsidP="00000000" w:rsidRDefault="00000000" w:rsidRPr="00000000" w14:paraId="000005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'main_menu_hr', 'fa-graduation-cap', 'offer_settings', '#', 9, 70, 1, 1, '', 1, NULL, 0, 0, 0, 0),</w:t>
        </w:r>
      </w:ins>
    </w:p>
    <w:p w:rsidR="00000000" w:rsidDel="00000000" w:rsidP="00000000" w:rsidRDefault="00000000" w:rsidRPr="00000000" w14:paraId="000005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'main_menu_hr_loco', 'fa-graduation-cap', 'offer_settings', '#', 9, 84, 1, 1, '', 1, NULL, 0, 0, 0, 0),</w:t>
        </w:r>
      </w:ins>
    </w:p>
    <w:p w:rsidR="00000000" w:rsidDel="00000000" w:rsidP="00000000" w:rsidRDefault="00000000" w:rsidRPr="00000000" w14:paraId="000005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'main_menu_indhu_test', 'fa-graduation-cap', 'offer_settings', '#', 9, 80, 1, 1, '', 1, NULL, 0, 0, 0, 0),</w:t>
        </w:r>
      </w:ins>
    </w:p>
    <w:p w:rsidR="00000000" w:rsidDel="00000000" w:rsidP="00000000" w:rsidRDefault="00000000" w:rsidRPr="00000000" w14:paraId="000005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'main_menu_new_shubh_role', 'fa-graduation-cap', 'offer_settings', '#', 9, 82, 1, 1, '', 1, NULL, 0, 0, 0, 0),</w:t>
        </w:r>
      </w:ins>
    </w:p>
    <w:p w:rsidR="00000000" w:rsidDel="00000000" w:rsidP="00000000" w:rsidRDefault="00000000" w:rsidRPr="00000000" w14:paraId="000005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'main_menu_payroll_client', 'fa-graduation-cap', 'offer_settings', '#', 9, 83, 1, 1, '', 1, NULL, 0, 0, 0, 0),</w:t>
        </w:r>
      </w:ins>
    </w:p>
    <w:p w:rsidR="00000000" w:rsidDel="00000000" w:rsidP="00000000" w:rsidRDefault="00000000" w:rsidRPr="00000000" w14:paraId="000005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'main_menu_super_user', 'fa-graduation-cap', 'offer_settings', '#', 9, 77, 1, 1, '', 1, NULL, 0, 0, 0, 0),</w:t>
        </w:r>
      </w:ins>
    </w:p>
    <w:p w:rsidR="00000000" w:rsidDel="00000000" w:rsidP="00000000" w:rsidRDefault="00000000" w:rsidRPr="00000000" w14:paraId="000005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'main_menu_supervisor', 'fa-graduation-cap', 'offer_settings', '#', 9, 79, 1, 1, '', 1, NULL, 0, 0, 0, 0),</w:t>
        </w:r>
      </w:ins>
    </w:p>
    <w:p w:rsidR="00000000" w:rsidDel="00000000" w:rsidP="00000000" w:rsidRDefault="00000000" w:rsidRPr="00000000" w14:paraId="000005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'main_menu_teamwork_client', 'fa-graduation-cap', 'offer_settings', '#', 9, 89, 1, 1, '', 1, NULL, 0, 0, 0, 0),</w:t>
        </w:r>
      </w:ins>
    </w:p>
    <w:p w:rsidR="00000000" w:rsidDel="00000000" w:rsidP="00000000" w:rsidRDefault="00000000" w:rsidRPr="00000000" w14:paraId="000005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'main_menu_test_1', 'fa-graduation-cap', 'offer_settings', '#', 9, 87, 1, 1, '', 1, NULL, 0, 0, 0, 0),</w:t>
        </w:r>
      </w:ins>
    </w:p>
    <w:p w:rsidR="00000000" w:rsidDel="00000000" w:rsidP="00000000" w:rsidRDefault="00000000" w:rsidRPr="00000000" w14:paraId="000005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'main_menu_testing', 'fa-graduation-cap', 'offer_settings', '#', 9, 86, 1, 1, '', 1, NULL, 0, 0, 0, 0),</w:t>
        </w:r>
      </w:ins>
    </w:p>
    <w:p w:rsidR="00000000" w:rsidDel="00000000" w:rsidP="00000000" w:rsidRDefault="00000000" w:rsidRPr="00000000" w14:paraId="000005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('menu_offer_settings', '', 'main_menu_user', 'fa-graduation-cap', 'offer_settings', '#', 9, 95, 1, 1, '', 1, NULL, 0, 0, 0, 0),</w:t>
        </w:r>
      </w:ins>
    </w:p>
    <w:p w:rsidR="00000000" w:rsidDel="00000000" w:rsidP="00000000" w:rsidRDefault="00000000" w:rsidRPr="00000000" w14:paraId="000005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'main_menu_admin', 'fa-gift', 'offer_list', 'offers/offers_list', 2, 1, 1, 1, NULL, 1, '2019-10-01 13:20:00', 1, 1, 1, 1),</w:t>
        </w:r>
      </w:ins>
    </w:p>
    <w:p w:rsidR="00000000" w:rsidDel="00000000" w:rsidP="00000000" w:rsidRDefault="00000000" w:rsidRPr="00000000" w14:paraId="000005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'main_menu_agent', 'fa-gift', 'offer_list', 'offers/offers_list', 2, 66, 1, 1, NULL, 1, NULL, 0, 0, 0, 0),</w:t>
        </w:r>
      </w:ins>
    </w:p>
    <w:p w:rsidR="00000000" w:rsidDel="00000000" w:rsidP="00000000" w:rsidRDefault="00000000" w:rsidRPr="00000000" w14:paraId="000005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'main_menu_asdfgh', 'fa-gift', 'offer_list', 'offers/offers_list', 2, 34, 1, 1, NULL, 1, NULL, 0, 0, 0, 0),</w:t>
        </w:r>
      </w:ins>
    </w:p>
    <w:p w:rsidR="00000000" w:rsidDel="00000000" w:rsidP="00000000" w:rsidRDefault="00000000" w:rsidRPr="00000000" w14:paraId="000005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'main_menu_design_dreams', 'fa-gift', 'offer_list', 'offers/offers_list', 2, 28, 1, 1, NULL, 1, NULL, 0, 0, 0, 0),</w:t>
        </w:r>
      </w:ins>
    </w:p>
    <w:p w:rsidR="00000000" w:rsidDel="00000000" w:rsidP="00000000" w:rsidRDefault="00000000" w:rsidRPr="00000000" w14:paraId="000005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'main_menu_dreams_role', 'fa-gift', 'offer_list', 'offers/offers_list', 2, 27, 1, 1, NULL, 1, NULL, 0, 0, 0, 0),</w:t>
        </w:r>
      </w:ins>
    </w:p>
    <w:p w:rsidR="00000000" w:rsidDel="00000000" w:rsidP="00000000" w:rsidRDefault="00000000" w:rsidRPr="00000000" w14:paraId="000005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'main_menu_dreams_test', 'fa-gift', 'offer_list', 'offers/offers_list', 2, 31, 1, 1, NULL, 1, NULL, 0, 0, 0, 0),</w:t>
        </w:r>
      </w:ins>
    </w:p>
    <w:p w:rsidR="00000000" w:rsidDel="00000000" w:rsidP="00000000" w:rsidRDefault="00000000" w:rsidRPr="00000000" w14:paraId="000005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'main_menu_employees', 'fa-gift', 'offer_list', 'offers/offers_list', 2, 85, 1, 1, NULL, 1, NULL, 0, 0, 0, 0),</w:t>
        </w:r>
      </w:ins>
    </w:p>
    <w:p w:rsidR="00000000" w:rsidDel="00000000" w:rsidP="00000000" w:rsidRDefault="00000000" w:rsidRPr="00000000" w14:paraId="000005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'main_menu_hr', 'fa-gift', 'offer_list', 'offers/offers_list', 2, 70, 1, 1, NULL, 1, NULL, 1, 1, 0, 0),</w:t>
        </w:r>
      </w:ins>
    </w:p>
    <w:p w:rsidR="00000000" w:rsidDel="00000000" w:rsidP="00000000" w:rsidRDefault="00000000" w:rsidRPr="00000000" w14:paraId="000005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'main_menu_latest', 'fa-gift', 'offer_list', 'offers/offers_list', 2, 25, 1, 1, NULL, 1, NULL, 0, 0, 0, 0),</w:t>
        </w:r>
      </w:ins>
    </w:p>
    <w:p w:rsidR="00000000" w:rsidDel="00000000" w:rsidP="00000000" w:rsidRDefault="00000000" w:rsidRPr="00000000" w14:paraId="000005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'main_menu_new_test_normal', 'fa-gift', 'offer_list', 'offers/offers_list', 2, 30, 1, 1, NULL, 1, NULL, 0, 0, 0, 0),</w:t>
        </w:r>
      </w:ins>
    </w:p>
    <w:p w:rsidR="00000000" w:rsidDel="00000000" w:rsidP="00000000" w:rsidRDefault="00000000" w:rsidRPr="00000000" w14:paraId="000005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'main_menu_next', 'fa-gift', 'offer_list', 'offers/offers_list', 2, 32, 1, 1, NULL, 1, NULL, 0, 0, 0, 0),</w:t>
        </w:r>
      </w:ins>
    </w:p>
    <w:p w:rsidR="00000000" w:rsidDel="00000000" w:rsidP="00000000" w:rsidRDefault="00000000" w:rsidRPr="00000000" w14:paraId="000005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'main_menu_normal', 'fa-gift', 'offer_list', 'offers/offers_list', 2, 29, 1, 1, NULL, 1, NULL, 0, 0, 0, 0),</w:t>
        </w:r>
      </w:ins>
    </w:p>
    <w:p w:rsidR="00000000" w:rsidDel="00000000" w:rsidP="00000000" w:rsidRDefault="00000000" w:rsidRPr="00000000" w14:paraId="000005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'main_menu_okji', 'fa-gift', 'offer_list', 'offers/offers_list', 2, 35, 1, 1, NULL, 1, NULL, 0, 0, 0, 0),</w:t>
        </w:r>
      </w:ins>
    </w:p>
    <w:p w:rsidR="00000000" w:rsidDel="00000000" w:rsidP="00000000" w:rsidRDefault="00000000" w:rsidRPr="00000000" w14:paraId="000005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'main_menu_qwerty', 'fa-gift', 'offer_list', 'offers/offers_list', 2, 33, 1, 1, NULL, 1, NULL, 0, 0, 0, 0),</w:t>
        </w:r>
      </w:ins>
    </w:p>
    <w:p w:rsidR="00000000" w:rsidDel="00000000" w:rsidP="00000000" w:rsidRDefault="00000000" w:rsidRPr="00000000" w14:paraId="000005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'main_menu_super_user', 'fa-gift', 'offer_list', 'offers/offers_list', 2, 77, 1, 1, NULL, 1, NULL, 0, 0, 0, 0),</w:t>
        </w:r>
      </w:ins>
    </w:p>
    <w:p w:rsidR="00000000" w:rsidDel="00000000" w:rsidP="00000000" w:rsidRDefault="00000000" w:rsidRPr="00000000" w14:paraId="000005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'main_menu_test_1', 'fa-gift', 'offer_list', 'offers/offers_list', 2, 87, 1, 1, NULL, 1, NULL, 0, 0, 0, 0),</w:t>
        </w:r>
      </w:ins>
    </w:p>
    <w:p w:rsidR="00000000" w:rsidDel="00000000" w:rsidP="00000000" w:rsidRDefault="00000000" w:rsidRPr="00000000" w14:paraId="000005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('menu_offerlist', 'menu_offer', 'main_menu_user', 'fa-gift', 'offer_list', 'offers/offers_list', 2, 95, 1, 1, NULL, 1, NULL, 0, 0, 0, 0),</w:t>
        </w:r>
      </w:ins>
    </w:p>
    <w:p w:rsidR="00000000" w:rsidDel="00000000" w:rsidP="00000000" w:rsidRDefault="00000000" w:rsidRPr="00000000" w14:paraId="000005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('settings_offer_approval_settings', '', 'settings_menu_adminf', 'fa-graduation-cap', 'offer_approval_settings', 'offer_approval_settings', 4, 1, 1, 1, NULL, 1, '2019-11-07 17:40:00', 0, 0, 0, 0);</w:t>
        </w:r>
      </w:ins>
    </w:p>
    <w:p w:rsidR="00000000" w:rsidDel="00000000" w:rsidP="00000000" w:rsidRDefault="00000000" w:rsidRPr="00000000" w14:paraId="000005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5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'main_menu_admin', 'fa-dedent', 'appraisal', 'appraisal', 23, 1, 1, 1, NULL, 1, '2020-05-27 00:00:00', 1, 1, 1, 1),</w:t>
        </w:r>
      </w:ins>
    </w:p>
    <w:p w:rsidR="00000000" w:rsidDel="00000000" w:rsidP="00000000" w:rsidRDefault="00000000" w:rsidRPr="00000000" w14:paraId="000005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'main_menu_agent', 'fa-dedent', 'appraisal', 'appraisal', 23, 66, 1, 1, NULL, 1, NULL, 0, 0, 0, 0),</w:t>
        </w:r>
      </w:ins>
    </w:p>
    <w:p w:rsidR="00000000" w:rsidDel="00000000" w:rsidP="00000000" w:rsidRDefault="00000000" w:rsidRPr="00000000" w14:paraId="000005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'main_menu_business_development_', 'fa-dedent', 'appraisal', 'appraisal', 23, 0, 1, 0, NULL, 1, NULL, 0, 0, 0, 0),</w:t>
        </w:r>
      </w:ins>
    </w:p>
    <w:p w:rsidR="00000000" w:rsidDel="00000000" w:rsidP="00000000" w:rsidRDefault="00000000" w:rsidRPr="00000000" w14:paraId="000005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'main_menu_employee', 'fa-dedent', 'appraisal', 'appraisal', 23, 97, 1, 1, NULL, 1, NULL, 0, 0, 0, 0),</w:t>
        </w:r>
      </w:ins>
    </w:p>
    <w:p w:rsidR="00000000" w:rsidDel="00000000" w:rsidP="00000000" w:rsidRDefault="00000000" w:rsidRPr="00000000" w14:paraId="000005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'main_menu_employees', 'fa-dedent', 'appraisal', 'appraisal', 23, 85, 1, 1, NULL, 1, NULL, 0, 0, 0, 0),</w:t>
        </w:r>
      </w:ins>
    </w:p>
    <w:p w:rsidR="00000000" w:rsidDel="00000000" w:rsidP="00000000" w:rsidRDefault="00000000" w:rsidRPr="00000000" w14:paraId="000005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'main_menu_hr', 'fa-dedent', 'appraisal', 'appraisal', 23, 70, 1, 1, NULL, 1, NULL, 1, 1, 0, 0),</w:t>
        </w:r>
      </w:ins>
    </w:p>
    <w:p w:rsidR="00000000" w:rsidDel="00000000" w:rsidP="00000000" w:rsidRDefault="00000000" w:rsidRPr="00000000" w14:paraId="000005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'main_menu_hr_loco', 'fa-dedent', 'appraisal', 'appraisal', 23, 84, 1, 1, NULL, 1, NULL, 0, 0, 0, 0),</w:t>
        </w:r>
      </w:ins>
    </w:p>
    <w:p w:rsidR="00000000" w:rsidDel="00000000" w:rsidP="00000000" w:rsidRDefault="00000000" w:rsidRPr="00000000" w14:paraId="000005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'main_menu_new_shubh_role', 'fa-dedent', 'appraisal', 'appraisal', 23, 82, 1, 1, NULL, 1, NULL, 0, 0, 0, 0),</w:t>
        </w:r>
      </w:ins>
    </w:p>
    <w:p w:rsidR="00000000" w:rsidDel="00000000" w:rsidP="00000000" w:rsidRDefault="00000000" w:rsidRPr="00000000" w14:paraId="000005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'main_menu_payroll_client', 'fa-dedent', 'appraisal', 'appraisal', 23, 83, 1, 1, NULL, 1, NULL, 0, 0, 0, 0),</w:t>
        </w:r>
      </w:ins>
    </w:p>
    <w:p w:rsidR="00000000" w:rsidDel="00000000" w:rsidP="00000000" w:rsidRDefault="00000000" w:rsidRPr="00000000" w14:paraId="000005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'main_menu_super_user', 'fa-dedent', 'appraisal', 'appraisal', 23, 77, 1, 1, NULL, 1, NULL, 0, 0, 0, 0),</w:t>
        </w:r>
      </w:ins>
    </w:p>
    <w:p w:rsidR="00000000" w:rsidDel="00000000" w:rsidP="00000000" w:rsidRDefault="00000000" w:rsidRPr="00000000" w14:paraId="000005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'main_menu_supervisor', 'fa-dedent', 'appraisal', 'appraisal', 23, 79, 1, 1, NULL, 1, NULL, 0, 0, 0, 0),</w:t>
        </w:r>
      </w:ins>
    </w:p>
    <w:p w:rsidR="00000000" w:rsidDel="00000000" w:rsidP="00000000" w:rsidRDefault="00000000" w:rsidRPr="00000000" w14:paraId="000005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'main_menu_teamwork_client', 'fa-dedent', 'appraisal', 'appraisal', 23, 89, 1, 1, NULL, 1, NULL, 0, 0, 0, 0),</w:t>
        </w:r>
      </w:ins>
    </w:p>
    <w:p w:rsidR="00000000" w:rsidDel="00000000" w:rsidP="00000000" w:rsidRDefault="00000000" w:rsidRPr="00000000" w14:paraId="000005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'main_menu_test_1', 'fa-dedent', 'appraisal', 'appraisal', 23, 87, 1, 1, NULL, 1, NULL, 0, 0, 0, 0),</w:t>
        </w:r>
      </w:ins>
    </w:p>
    <w:p w:rsidR="00000000" w:rsidDel="00000000" w:rsidP="00000000" w:rsidRDefault="00000000" w:rsidRPr="00000000" w14:paraId="000005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'main_menu_testing', 'fa-dedent', 'appraisal', 'appraisal', 23, 86, 1, 1, NULL, 1, NULL, 0, 0, 0, 0),</w:t>
        </w:r>
      </w:ins>
    </w:p>
    <w:p w:rsidR="00000000" w:rsidDel="00000000" w:rsidP="00000000" w:rsidRDefault="00000000" w:rsidRPr="00000000" w14:paraId="000005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('menu_appraisal', 'menu_main_appraisal', 'main_menu_user', 'fa-dedent', 'appraisal', 'appraisal', 23, 95, 1, 1, NULL, 1, NULL, 0, 0, 0, 0),</w:t>
        </w:r>
      </w:ins>
    </w:p>
    <w:p w:rsidR="00000000" w:rsidDel="00000000" w:rsidP="00000000" w:rsidRDefault="00000000" w:rsidRPr="00000000" w14:paraId="000005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'main_menu_admin', 'fa-graduation-cap', 'appraisal', '#', 8, 1, 1, 1, NULL, 1, '2020-05-27 00:00:00', 1, 1, 1, 1),</w:t>
        </w:r>
      </w:ins>
    </w:p>
    <w:p w:rsidR="00000000" w:rsidDel="00000000" w:rsidP="00000000" w:rsidRDefault="00000000" w:rsidRPr="00000000" w14:paraId="000005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'main_menu_agent', 'fa-graduation-cap', 'appraisal', '#', 8, 66, 1, 1, NULL, 1, NULL, 0, 0, 0, 0),</w:t>
        </w:r>
      </w:ins>
    </w:p>
    <w:p w:rsidR="00000000" w:rsidDel="00000000" w:rsidP="00000000" w:rsidRDefault="00000000" w:rsidRPr="00000000" w14:paraId="000005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'main_menu_business_development_', 'fa-graduation-cap', 'appraisal', '#', 8, 0, 1, 1, NULL, 1, NULL, 0, 0, 0, 0),</w:t>
        </w:r>
      </w:ins>
    </w:p>
    <w:p w:rsidR="00000000" w:rsidDel="00000000" w:rsidP="00000000" w:rsidRDefault="00000000" w:rsidRPr="00000000" w14:paraId="000005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'main_menu_employee', 'fa-graduation-cap', 'appraisal', '#', 8, 97, 1, 1, NULL, 1, NULL, 0, 0, 0, 0),</w:t>
        </w:r>
      </w:ins>
    </w:p>
    <w:p w:rsidR="00000000" w:rsidDel="00000000" w:rsidP="00000000" w:rsidRDefault="00000000" w:rsidRPr="00000000" w14:paraId="000005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'main_menu_employees', 'fa-graduation-cap', 'appraisal', '#', 8, 85, 1, 1, NULL, 1, NULL, 0, 0, 0, 0),</w:t>
        </w:r>
      </w:ins>
    </w:p>
    <w:p w:rsidR="00000000" w:rsidDel="00000000" w:rsidP="00000000" w:rsidRDefault="00000000" w:rsidRPr="00000000" w14:paraId="000005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'main_menu_hr', 'fa-graduation-cap', 'appraisal', '#', 8, 70, 1, 1, NULL, 1, NULL, 0, 0, 0, 0),</w:t>
        </w:r>
      </w:ins>
    </w:p>
    <w:p w:rsidR="00000000" w:rsidDel="00000000" w:rsidP="00000000" w:rsidRDefault="00000000" w:rsidRPr="00000000" w14:paraId="000005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'main_menu_hr_loco', 'fa-graduation-cap', 'appraisal', '#', 8, 84, 1, 1, NULL, 1, NULL, 0, 0, 0, 0),</w:t>
        </w:r>
      </w:ins>
    </w:p>
    <w:p w:rsidR="00000000" w:rsidDel="00000000" w:rsidP="00000000" w:rsidRDefault="00000000" w:rsidRPr="00000000" w14:paraId="000005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'main_menu_new_shubh_role', 'fa-graduation-cap', 'appraisal', '#', 8, 82, 1, 1, NULL, 1, NULL, 0, 0, 0, 0),</w:t>
        </w:r>
      </w:ins>
    </w:p>
    <w:p w:rsidR="00000000" w:rsidDel="00000000" w:rsidP="00000000" w:rsidRDefault="00000000" w:rsidRPr="00000000" w14:paraId="000005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'main_menu_payroll_client', 'fa-graduation-cap', 'appraisal', '#', 8, 83, 1, 1, NULL, 1, NULL, 0, 0, 0, 0),</w:t>
        </w:r>
      </w:ins>
    </w:p>
    <w:p w:rsidR="00000000" w:rsidDel="00000000" w:rsidP="00000000" w:rsidRDefault="00000000" w:rsidRPr="00000000" w14:paraId="000005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'main_menu_super_user', 'fa-graduation-cap', 'appraisal', '#', 8, 77, 1, 1, NULL, 1, NULL, 0, 0, 0, 0),</w:t>
        </w:r>
      </w:ins>
    </w:p>
    <w:p w:rsidR="00000000" w:rsidDel="00000000" w:rsidP="00000000" w:rsidRDefault="00000000" w:rsidRPr="00000000" w14:paraId="000005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'main_menu_supervisor', 'fa-graduation-cap', 'appraisal', '#', 8, 79, 1, 1, NULL, 1, NULL, 0, 0, 0, 0),</w:t>
        </w:r>
      </w:ins>
    </w:p>
    <w:p w:rsidR="00000000" w:rsidDel="00000000" w:rsidP="00000000" w:rsidRDefault="00000000" w:rsidRPr="00000000" w14:paraId="000005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'main_menu_teamwork_client', 'fa-graduation-cap', 'appraisal', '#', 8, 89, 1, 1, NULL, 1, NULL, 0, 0, 0, 0),</w:t>
        </w:r>
      </w:ins>
    </w:p>
    <w:p w:rsidR="00000000" w:rsidDel="00000000" w:rsidP="00000000" w:rsidRDefault="00000000" w:rsidRPr="00000000" w14:paraId="000005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'main_menu_test_1', 'fa-graduation-cap', 'appraisal', '#', 8, 87, 1, 1, NULL, 1, NULL, 0, 0, 0, 0),</w:t>
        </w:r>
      </w:ins>
    </w:p>
    <w:p w:rsidR="00000000" w:rsidDel="00000000" w:rsidP="00000000" w:rsidRDefault="00000000" w:rsidRPr="00000000" w14:paraId="000005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'main_menu_testing', 'fa-graduation-cap', 'appraisal', '#', 8, 86, 1, 1, NULL, 1, NULL, 0, 0, 0, 0),</w:t>
        </w:r>
      </w:ins>
    </w:p>
    <w:p w:rsidR="00000000" w:rsidDel="00000000" w:rsidP="00000000" w:rsidRDefault="00000000" w:rsidRPr="00000000" w14:paraId="000005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('menu_main_appraisal', '', 'main_menu_user', 'fa-graduation-cap', 'appraisal', '#', 8, 95, 1, 1, NULL, 1, NULL, 0, 0, 0, 0);</w:t>
        </w:r>
      </w:ins>
    </w:p>
    <w:p w:rsidR="00000000" w:rsidDel="00000000" w:rsidP="00000000" w:rsidRDefault="00000000" w:rsidRPr="00000000" w14:paraId="000005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5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5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5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5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05:14 PM</w:t>
        </w:r>
      </w:ins>
    </w:p>
    <w:p w:rsidR="00000000" w:rsidDel="00000000" w:rsidP="00000000" w:rsidRDefault="00000000" w:rsidRPr="00000000" w14:paraId="000005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5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5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5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5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5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5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5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5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5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5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5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`dgt_employee_appraisal`</w:t>
        </w:r>
      </w:ins>
    </w:p>
    <w:p w:rsidR="00000000" w:rsidDel="00000000" w:rsidP="00000000" w:rsidRDefault="00000000" w:rsidRPr="00000000" w14:paraId="000005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`dgt_employee_appraisal` (</w:t>
        </w:r>
      </w:ins>
    </w:p>
    <w:p w:rsidR="00000000" w:rsidDel="00000000" w:rsidP="00000000" w:rsidRDefault="00000000" w:rsidRPr="00000000" w14:paraId="000005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5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`employee_id` int(11) NOT NULL,</w:t>
        </w:r>
      </w:ins>
    </w:p>
    <w:p w:rsidR="00000000" w:rsidDel="00000000" w:rsidP="00000000" w:rsidRDefault="00000000" w:rsidRPr="00000000" w14:paraId="000005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`appraisal_date` datetime NOT NULL,</w:t>
        </w:r>
      </w:ins>
    </w:p>
    <w:p w:rsidR="00000000" w:rsidDel="00000000" w:rsidP="00000000" w:rsidRDefault="00000000" w:rsidRPr="00000000" w14:paraId="000005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`levels` text NOT NULL,</w:t>
        </w:r>
      </w:ins>
    </w:p>
    <w:p w:rsidR="00000000" w:rsidDel="00000000" w:rsidP="00000000" w:rsidRDefault="00000000" w:rsidRPr="00000000" w14:paraId="000005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COMMENT ' 1 for active 0 for inactive',</w:t>
        </w:r>
      </w:ins>
    </w:p>
    <w:p w:rsidR="00000000" w:rsidDel="00000000" w:rsidP="00000000" w:rsidRDefault="00000000" w:rsidRPr="00000000" w14:paraId="000005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`created_by` int(11) NOT NULL,</w:t>
        </w:r>
      </w:ins>
    </w:p>
    <w:p w:rsidR="00000000" w:rsidDel="00000000" w:rsidP="00000000" w:rsidRDefault="00000000" w:rsidRPr="00000000" w14:paraId="000005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5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`updated_at` datetime DEFAULT NULL,</w:t>
        </w:r>
      </w:ins>
    </w:p>
    <w:p w:rsidR="00000000" w:rsidDel="00000000" w:rsidP="00000000" w:rsidRDefault="00000000" w:rsidRPr="00000000" w14:paraId="000005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`deleted_at` datetime DEFAULT NULL</w:t>
        </w:r>
      </w:ins>
    </w:p>
    <w:p w:rsidR="00000000" w:rsidDel="00000000" w:rsidP="00000000" w:rsidRDefault="00000000" w:rsidRPr="00000000" w14:paraId="000005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5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`dgt_employee_appraisal`</w:t>
        </w:r>
      </w:ins>
    </w:p>
    <w:p w:rsidR="00000000" w:rsidDel="00000000" w:rsidP="00000000" w:rsidRDefault="00000000" w:rsidRPr="00000000" w14:paraId="000005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`dgt_employee_appraisal` (`id`, `employee_id`, `appraisal_date`, `levels`, `status`, `created_by`, `created_at`, `updated_at`, `deleted_at`) VALUES</w:t>
        </w:r>
      </w:ins>
    </w:p>
    <w:p w:rsidR="00000000" w:rsidDel="00000000" w:rsidP="00000000" w:rsidRDefault="00000000" w:rsidRPr="00000000" w14:paraId="000005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347, '2020-03-27 00:00:00', '{\"1\":\"2\",\"2\":\"1\",\"3\":\"1\",\"4\":\"3\",\"5\":\"1\",\"6\":\"1\",\"7\":\"4\",\"8\":\"2\",\"9\":\"1\",\"10\":\"1\",\"11\":\"1\",\"12\":\"1\",\"13\":\"1\",\"14\":\"3\"}', 1, 1, '2020-03-28 00:00:00', '2020-03-28 00:00:00', NULL),</w:t>
        </w:r>
      </w:ins>
    </w:p>
    <w:p w:rsidR="00000000" w:rsidDel="00000000" w:rsidP="00000000" w:rsidRDefault="00000000" w:rsidRPr="00000000" w14:paraId="000005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348, '2020-03-27 00:00:00', '{\"1\":\"2\",\"2\":\"2\",\"3\":\"1\",\"4\":\"1\",\"5\":\"1\",\"6\":\"1\",\"7\":\"1\",\"8\":\"1\",\"9\":\"1\",\"10\":\"1\",\"11\":\"1\",\"12\":\"1\",\"13\":\"1\",\"14\":\"1\"}', 1, 1, '2020-03-28 00:00:00', '2020-03-28 00:00:00', NULL),</w:t>
        </w:r>
      </w:ins>
    </w:p>
    <w:p w:rsidR="00000000" w:rsidDel="00000000" w:rsidP="00000000" w:rsidRDefault="00000000" w:rsidRPr="00000000" w14:paraId="000005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347, '2020-08-29 00:00:00', '{\"1\":\"2\",\"2\":\"3\",\"3\":\"1\",\"4\":\"3\",\"5\":\"1\",\"6\":\"1\",\"7\":\"4\",\"8\":\"1\",\"9\":\"1\",\"10\":\"1\",\"11\":\"1\",\"12\":\"1\",\"13\":\"1\",\"14\":\"3\"}', 1, 1, '2020-03-30 00:00:00', '2020-03-30 00:00:00', NULL),</w:t>
        </w:r>
      </w:ins>
    </w:p>
    <w:p w:rsidR="00000000" w:rsidDel="00000000" w:rsidP="00000000" w:rsidRDefault="00000000" w:rsidRPr="00000000" w14:paraId="000005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312, '2020-05-06 00:00:00', '{\"1\":\"1\",\"2\":\"1\",\"3\":\"1\",\"4\":\"1\",\"5\":\"1\",\"6\":\"1\",\"7\":\"1\",\"8\":\"1\",\"9\":\"1\",\"10\":\"1\",\"11\":\"1\",\"12\":\"1\",\"13\":\"1\",\"14\":\"1\"}', 1, 1, '2020-05-27 00:00:00', '2020-05-28 00:00:00', NULL),</w:t>
        </w:r>
      </w:ins>
    </w:p>
    <w:p w:rsidR="00000000" w:rsidDel="00000000" w:rsidP="00000000" w:rsidRDefault="00000000" w:rsidRPr="00000000" w14:paraId="000005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311, '2020-05-27 00:00:00', '{\"1\":\"1\",\"2\":\"1\",\"3\":\"1\",\"4\":\"1\",\"5\":\"1\",\"6\":\"1\",\"7\":\"1\",\"8\":\"1\",\"9\":\"1\",\"10\":\"1\",\"11\":\"1\",\"12\":\"1\",\"13\":\"1\",\"14\":\"1\"}', 1, 1, '2020-05-27 00:00:00', NULL, NULL),</w:t>
        </w:r>
      </w:ins>
    </w:p>
    <w:p w:rsidR="00000000" w:rsidDel="00000000" w:rsidP="00000000" w:rsidRDefault="00000000" w:rsidRPr="00000000" w14:paraId="000005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320, '2020-07-10 00:00:00', '{\"1\":\"1\",\"2\":\"1\",\"3\":\"1\",\"4\":\"1\",\"5\":\"1\",\"6\":\"1\",\"7\":\"1\",\"8\":\"1\",\"9\":\"1\",\"10\":\"1\",\"11\":\"1\",\"12\":\"1\",\"13\":\"1\",\"14\":\"1\"}', 1, 1, '2020-07-10 00:00:00', NULL, NULL),</w:t>
        </w:r>
      </w:ins>
    </w:p>
    <w:p w:rsidR="00000000" w:rsidDel="00000000" w:rsidP="00000000" w:rsidRDefault="00000000" w:rsidRPr="00000000" w14:paraId="000005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342, '1970-01-01 00:00:00', '{\"1\":\"2\",\"2\":\"1\",\"3\":\"1\",\"4\":\"1\",\"5\":\"1\",\"6\":\"1\",\"7\":\"1\",\"8\":\"1\",\"9\":\"1\",\"10\":\"1\",\"11\":\"1\",\"12\":\"1\",\"13\":\"1\",\"14\":\"1\"}', 0, 1, '2021-07-07 00:00:00', NULL, NULL),</w:t>
        </w:r>
      </w:ins>
    </w:p>
    <w:p w:rsidR="00000000" w:rsidDel="00000000" w:rsidP="00000000" w:rsidRDefault="00000000" w:rsidRPr="00000000" w14:paraId="000005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361, '2021-10-14 00:00:00', '{\"1\":\"3\",\"2\":\"3\",\"3\":\"4\",\"4\":\"3\",\"5\":\"2\",\"6\":\"3\",\"7\":\"3\",\"8\":\"4\",\"9\":\"2\",\"10\":\"1\",\"11\":\"1\",\"12\":\"1\",\"13\":\"1\",\"14\":\"1\"}', 0, 440, '2021-10-11 00:00:00', NULL, NULL),</w:t>
        </w:r>
      </w:ins>
    </w:p>
    <w:p w:rsidR="00000000" w:rsidDel="00000000" w:rsidP="00000000" w:rsidRDefault="00000000" w:rsidRPr="00000000" w14:paraId="000005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477, '2021-12-08 00:00:00', '{\"1\":\"1\",\"2\":\"1\",\"3\":\"1\",\"4\":\"2\",\"5\":\"3\",\"6\":\"3\",\"7\":\"2\",\"8\":\"1\",\"9\":\"1\",\"10\":\"1\",\"11\":\"1\",\"12\":\"1\",\"13\":\"1\",\"14\":\"1\"}', 1, 458, '2021-12-08 00:00:00', NULL, NULL),</w:t>
        </w:r>
      </w:ins>
    </w:p>
    <w:p w:rsidR="00000000" w:rsidDel="00000000" w:rsidP="00000000" w:rsidRDefault="00000000" w:rsidRPr="00000000" w14:paraId="000005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511, '2022-06-21 00:00:00', '{\"1\":\"2\",\"2\":\"2\",\"3\":\"2\",\"4\":\"2\",\"5\":\"3\",\"6\":\"2\",\"7\":\"3\",\"8\":\"1\",\"9\":\"1\",\"10\":\"1\",\"11\":\"1\",\"12\":\"1\",\"13\":\"2\",\"14\":\"1\"}', 1, 458, '2022-06-21 00:00:00', '2022-06-21 00:00:00', NULL),</w:t>
        </w:r>
      </w:ins>
    </w:p>
    <w:p w:rsidR="00000000" w:rsidDel="00000000" w:rsidP="00000000" w:rsidRDefault="00000000" w:rsidRPr="00000000" w14:paraId="000005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523, '2022-08-10 00:00:00', '{\"1\":\"2\",\"2\":\"1\",\"3\":\"3\",\"4\":\"1\",\"5\":\"4\",\"6\":\"2\",\"7\":\"1\",\"8\":\"1\",\"9\":\"1\",\"10\":\"1\",\"11\":\"1\",\"12\":\"1\",\"13\":\"1\",\"14\":\"1\"}', 1, 458, '2022-06-21 00:00:00', '2022-08-17 00:00:00', NULL);</w:t>
        </w:r>
      </w:ins>
    </w:p>
    <w:p w:rsidR="00000000" w:rsidDel="00000000" w:rsidP="00000000" w:rsidRDefault="00000000" w:rsidRPr="00000000" w14:paraId="000005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5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`dgt_employee_appraisal`</w:t>
        </w:r>
      </w:ins>
    </w:p>
    <w:p w:rsidR="00000000" w:rsidDel="00000000" w:rsidP="00000000" w:rsidRDefault="00000000" w:rsidRPr="00000000" w14:paraId="000005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`dgt_employee_appraisal`</w:t>
        </w:r>
      </w:ins>
    </w:p>
    <w:p w:rsidR="00000000" w:rsidDel="00000000" w:rsidP="00000000" w:rsidRDefault="00000000" w:rsidRPr="00000000" w14:paraId="000005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5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5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`dgt_employee_appraisal`</w:t>
        </w:r>
      </w:ins>
    </w:p>
    <w:p w:rsidR="00000000" w:rsidDel="00000000" w:rsidP="00000000" w:rsidRDefault="00000000" w:rsidRPr="00000000" w14:paraId="000005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5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`dgt_employee_appraisal`</w:t>
        </w:r>
      </w:ins>
    </w:p>
    <w:p w:rsidR="00000000" w:rsidDel="00000000" w:rsidP="00000000" w:rsidRDefault="00000000" w:rsidRPr="00000000" w14:paraId="000005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AUTO_INCREMENT=13;</w:t>
        </w:r>
      </w:ins>
    </w:p>
    <w:p w:rsidR="00000000" w:rsidDel="00000000" w:rsidP="00000000" w:rsidRDefault="00000000" w:rsidRPr="00000000" w14:paraId="000005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5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5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5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5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5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6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('menu_indicator', 'menu_main_appraisal', 'main_menu_admin', NULL, 'indicator', 'appraisal/indicator', 24, 1, 1, 1, NULL, 1, '2020-05-27 00:00:00', 1, 1, 1, 1),</w:t>
        </w:r>
      </w:ins>
    </w:p>
    <w:p w:rsidR="00000000" w:rsidDel="00000000" w:rsidP="00000000" w:rsidRDefault="00000000" w:rsidRPr="00000000" w14:paraId="000006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('menu_indicator', 'menu_main_appraisal', 'main_menu_agent', NULL, 'indicator', 'appraisal/indicator', 24, 66, 1, 1, NULL, 1, NULL, 0, 0, 0, 0),</w:t>
        </w:r>
      </w:ins>
    </w:p>
    <w:p w:rsidR="00000000" w:rsidDel="00000000" w:rsidP="00000000" w:rsidRDefault="00000000" w:rsidRPr="00000000" w14:paraId="000006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('menu_indicator', 'menu_main_appraisal', 'main_menu_employee', NULL, 'indicator', 'appraisal/indicator', 24, 97, 1, 0, NULL, 1, NULL, 0, 0, 0, 0),</w:t>
        </w:r>
      </w:ins>
    </w:p>
    <w:p w:rsidR="00000000" w:rsidDel="00000000" w:rsidP="00000000" w:rsidRDefault="00000000" w:rsidRPr="00000000" w14:paraId="000006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('menu_indicator', 'menu_main_appraisal', 'main_menu_super_user', NULL, 'indicator', 'appraisal/indicator', 24, 77, 1, 1, NULL, 1, NULL, 0, 0, 0, 0),</w:t>
        </w:r>
      </w:ins>
    </w:p>
    <w:p w:rsidR="00000000" w:rsidDel="00000000" w:rsidP="00000000" w:rsidRDefault="00000000" w:rsidRPr="00000000" w14:paraId="000006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('menu_indicator', 'menu_main_appraisal', 'main_menu_test_1', NULL, 'indicator', 'appraisal/indicator', 24, 87, 1, 1, NULL, 1, NULL, 0, 0, 0, 0),</w:t>
        </w:r>
      </w:ins>
    </w:p>
    <w:p w:rsidR="00000000" w:rsidDel="00000000" w:rsidP="00000000" w:rsidRDefault="00000000" w:rsidRPr="00000000" w14:paraId="000006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('menu_indicator', 'menu_main_appraisal', 'main_menu_user', NULL, 'indicator', 'appraisal/indicator', 24, 95, 1, 1, NULL, 1, NULL, 0, 0, 0, 0);</w:t>
        </w:r>
      </w:ins>
    </w:p>
    <w:p w:rsidR="00000000" w:rsidDel="00000000" w:rsidP="00000000" w:rsidRDefault="00000000" w:rsidRPr="00000000" w14:paraId="000006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6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6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6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6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05:18 PM</w:t>
        </w:r>
      </w:ins>
    </w:p>
    <w:p w:rsidR="00000000" w:rsidDel="00000000" w:rsidP="00000000" w:rsidRDefault="00000000" w:rsidRPr="00000000" w14:paraId="000006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6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6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6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6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6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6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6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6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6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6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6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`dgt_indicators`</w:t>
        </w:r>
      </w:ins>
    </w:p>
    <w:p w:rsidR="00000000" w:rsidDel="00000000" w:rsidP="00000000" w:rsidRDefault="00000000" w:rsidRPr="00000000" w14:paraId="000006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`dgt_indicators` (</w:t>
        </w:r>
      </w:ins>
    </w:p>
    <w:p w:rsidR="00000000" w:rsidDel="00000000" w:rsidP="00000000" w:rsidRDefault="00000000" w:rsidRPr="00000000" w14:paraId="000006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6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`type_id` int(11) DEFAULT NULL COMMENT '1 for Technical 2 for Organizational',</w:t>
        </w:r>
      </w:ins>
    </w:p>
    <w:p w:rsidR="00000000" w:rsidDel="00000000" w:rsidP="00000000" w:rsidRDefault="00000000" w:rsidRPr="00000000" w14:paraId="000006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`designation_id` int(11) NOT NULL,</w:t>
        </w:r>
      </w:ins>
    </w:p>
    <w:p w:rsidR="00000000" w:rsidDel="00000000" w:rsidP="00000000" w:rsidRDefault="00000000" w:rsidRPr="00000000" w14:paraId="000006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`indicator` text NOT NULL COMMENT '1.Customer Experience  2.Marketing 3.Management 4.Administration  5.Presentation Skill  6.Quality Of Work  7.Efficiency 8.Integrity  9.Professionalism 10.Team Work  11.Critical Thinking  12.Conflict Management  13.Attendance   14.Ability To Meet Deadline ',</w:t>
        </w:r>
      </w:ins>
    </w:p>
    <w:p w:rsidR="00000000" w:rsidDel="00000000" w:rsidP="00000000" w:rsidRDefault="00000000" w:rsidRPr="00000000" w14:paraId="000006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`level` text NOT NULL COMMENT '1.Beginner                 2.Intermediate                 3.Advanced                 4.Expert / Leader',</w:t>
        </w:r>
      </w:ins>
    </w:p>
    <w:p w:rsidR="00000000" w:rsidDel="00000000" w:rsidP="00000000" w:rsidRDefault="00000000" w:rsidRPr="00000000" w14:paraId="000006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w:t>
        </w:r>
      </w:ins>
    </w:p>
    <w:p w:rsidR="00000000" w:rsidDel="00000000" w:rsidP="00000000" w:rsidRDefault="00000000" w:rsidRPr="00000000" w14:paraId="000006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`created_by` int(11) NOT NULL,</w:t>
        </w:r>
      </w:ins>
    </w:p>
    <w:p w:rsidR="00000000" w:rsidDel="00000000" w:rsidP="00000000" w:rsidRDefault="00000000" w:rsidRPr="00000000" w14:paraId="000006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DEFAULT current_timestamp(),</w:t>
        </w:r>
      </w:ins>
    </w:p>
    <w:p w:rsidR="00000000" w:rsidDel="00000000" w:rsidP="00000000" w:rsidRDefault="00000000" w:rsidRPr="00000000" w14:paraId="000006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`updated_at` datetime DEFAULT NULL,</w:t>
        </w:r>
      </w:ins>
    </w:p>
    <w:p w:rsidR="00000000" w:rsidDel="00000000" w:rsidP="00000000" w:rsidRDefault="00000000" w:rsidRPr="00000000" w14:paraId="000006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`deleted_at` datetime DEFAULT NULL</w:t>
        </w:r>
      </w:ins>
    </w:p>
    <w:p w:rsidR="00000000" w:rsidDel="00000000" w:rsidP="00000000" w:rsidRDefault="00000000" w:rsidRPr="00000000" w14:paraId="000006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6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`dgt_indicators`</w:t>
        </w:r>
      </w:ins>
    </w:p>
    <w:p w:rsidR="00000000" w:rsidDel="00000000" w:rsidP="00000000" w:rsidRDefault="00000000" w:rsidRPr="00000000" w14:paraId="000006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`dgt_indicators` (`id`, `type_id`, `designation_id`, `indicator`, `level`, `status`, `created_by`, `created_at`, `updated_at`, `deleted_at`) VALUES</w:t>
        </w:r>
      </w:ins>
    </w:p>
    <w:p w:rsidR="00000000" w:rsidDel="00000000" w:rsidP="00000000" w:rsidRDefault="00000000" w:rsidRPr="00000000" w14:paraId="000006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NULL, 31, '{\"1\":1,\"2\":2,\"3\":3,\"4\":4,\"5\":5,\"6\":6,\"7\":7,\"8\":8,\"9\":9,\"10\":10,\"11\":11,\"12\":12,\"13\":13,\"14\":14}', '{\"1\":\"1\",\"2\":\"1\",\"3\":\"1\",\"4\":\"1\",\"5\":\"1\",\"6\":\"1\",\"7\":\"1\",\"8\":\"1\",\"9\":\"1\",\"10\":\"1\",\"11\":\"1\",\"12\":\"1\",\"13\":\"1\",\"14\":\"1\"}', 1, 458, '2021-11-25 00:00:00', NULL, NULL),</w:t>
        </w:r>
      </w:ins>
    </w:p>
    <w:p w:rsidR="00000000" w:rsidDel="00000000" w:rsidP="00000000" w:rsidRDefault="00000000" w:rsidRPr="00000000" w14:paraId="000006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NULL, 30, '{\"1\":1,\"2\":2,\"3\":3,\"4\":4,\"5\":5,\"6\":6,\"7\":7,\"8\":8,\"9\":9,\"10\":10,\"11\":11,\"12\":12,\"13\":13,\"14\":14}', '{\"1\":\"3\",\"2\":\"1\",\"3\":\"2\",\"4\":\"1\",\"5\":\"1\",\"6\":\"1\",\"7\":\"1\",\"8\":\"1\",\"9\":\"1\",\"10\":\"3\",\"11\":\"1\",\"12\":\"1\",\"13\":\"1\",\"14\":\"1\"}', 1, 458, '2021-12-05 00:00:00', NULL, NULL),</w:t>
        </w:r>
      </w:ins>
    </w:p>
    <w:p w:rsidR="00000000" w:rsidDel="00000000" w:rsidP="00000000" w:rsidRDefault="00000000" w:rsidRPr="00000000" w14:paraId="000006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NULL, 111, '{\"1\":1,\"2\":2,\"3\":3,\"4\":4,\"5\":5,\"6\":6,\"7\":7,\"8\":8,\"9\":9,\"10\":10,\"11\":11,\"12\":12,\"13\":13,\"14\":14}', '{\"1\":\"1\",\"2\":\"1\",\"3\":\"1\",\"4\":\"1\",\"5\":\"1\",\"6\":\"1\",\"7\":\"1\",\"8\":\"1\",\"9\":\"1\",\"10\":\"1\",\"11\":\"1\",\"12\":\"1\",\"13\":\"1\",\"14\":\"1\"}', 1, 458, '2021-12-08 00:00:00', '2022-03-16 00:00:00', NULL),</w:t>
        </w:r>
      </w:ins>
    </w:p>
    <w:p w:rsidR="00000000" w:rsidDel="00000000" w:rsidP="00000000" w:rsidRDefault="00000000" w:rsidRPr="00000000" w14:paraId="000006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NULL, 64, '{\"1\":1,\"2\":2,\"3\":3,\"4\":4,\"5\":5,\"6\":6,\"7\":7,\"8\":8,\"9\":9,\"10\":10,\"11\":11,\"12\":12,\"13\":13,\"14\":14}', '{\"1\":\"2\",\"2\":\"2\",\"3\":\"2\",\"4\":\"2\",\"5\":\"2\",\"6\":\"2\",\"7\":\"2\",\"8\":\"2\",\"9\":\"2\",\"10\":\"2\",\"11\":\"2\",\"12\":\"2\",\"13\":\"2\",\"14\":\"2\"}', 1, 458, '2022-05-11 00:00:00', NULL, NULL),</w:t>
        </w:r>
      </w:ins>
    </w:p>
    <w:p w:rsidR="00000000" w:rsidDel="00000000" w:rsidP="00000000" w:rsidRDefault="00000000" w:rsidRPr="00000000" w14:paraId="000006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NULL, 98, '{\"1\":1,\"2\":2,\"3\":3,\"4\":4,\"5\":5,\"6\":6,\"7\":7,\"8\":8,\"9\":9,\"10\":10,\"11\":11,\"12\":12,\"13\":13,\"14\":14}', '{\"1\":\"1\",\"2\":\"1\",\"3\":\"1\",\"4\":\"1\",\"5\":\"1\",\"6\":\"1\",\"7\":\"1\",\"8\":\"1\",\"9\":\"1\",\"10\":\"1\",\"11\":\"1\",\"12\":\"1\",\"13\":\"1\",\"14\":\"1\"}', 1, 458, '2022-05-18 00:00:00', NULL, NULL),</w:t>
        </w:r>
      </w:ins>
    </w:p>
    <w:p w:rsidR="00000000" w:rsidDel="00000000" w:rsidP="00000000" w:rsidRDefault="00000000" w:rsidRPr="00000000" w14:paraId="000006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NULL, 1, '{\"1\":1,\"2\":2,\"3\":3,\"4\":4,\"5\":5,\"6\":6,\"7\":7,\"8\":8,\"9\":9,\"10\":10,\"11\":11,\"12\":12,\"13\":13,\"14\":14}', '{\"1\":\"3\",\"2\":\"4\",\"3\":\"2\",\"4\":\"2\",\"5\":\"2\",\"6\":\"3\",\"7\":\"1\",\"8\":\"3\",\"9\":\"3\",\"10\":\"4\",\"11\":\"4\",\"12\":\"2\",\"13\":\"4\",\"14\":\"3\"}', 1, 458, '2022-07-28 00:00:00', '2022-08-10 00:00:00', NULL),</w:t>
        </w:r>
      </w:ins>
    </w:p>
    <w:p w:rsidR="00000000" w:rsidDel="00000000" w:rsidP="00000000" w:rsidRDefault="00000000" w:rsidRPr="00000000" w14:paraId="000006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NULL, 25, '{\"1\":1,\"2\":2,\"3\":3,\"4\":4,\"5\":5,\"6\":6,\"7\":7,\"8\":8,\"9\":9,\"10\":10,\"11\":11,\"12\":12,\"13\":13,\"14\":14}', '{\"1\":\"4\",\"2\":\"2\",\"3\":\"3\",\"4\":\"3\",\"5\":\"4\",\"6\":\"4\",\"7\":\"4\",\"8\":\"4\",\"9\":\"4\",\"10\":\"4\",\"11\":\"4\",\"12\":\"3\",\"13\":\"3\",\"14\":\"3\"}', 1, 458, '2022-08-10 00:00:00', '2022-08-10 00:00:00', NULL),</w:t>
        </w:r>
      </w:ins>
    </w:p>
    <w:p w:rsidR="00000000" w:rsidDel="00000000" w:rsidP="00000000" w:rsidRDefault="00000000" w:rsidRPr="00000000" w14:paraId="000006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NULL, 21, '{\"1\":1,\"2\":2,\"3\":3,\"4\":4,\"5\":5,\"6\":6,\"7\":7,\"8\":8,\"9\":9,\"10\":10,\"11\":11,\"12\":12,\"13\":13,\"14\":14}', '{\"1\":\"1\",\"2\":\"1\",\"3\":\"1\",\"4\":\"1\",\"5\":\"1\",\"6\":\"1\",\"7\":\"1\",\"8\":\"1\",\"9\":\"1\",\"10\":\"1\",\"11\":\"1\",\"12\":\"1\",\"13\":\"1\",\"14\":\"1\"}', 1, 458, '2022-09-23 00:00:00', NULL, NULL);</w:t>
        </w:r>
      </w:ins>
    </w:p>
    <w:p w:rsidR="00000000" w:rsidDel="00000000" w:rsidP="00000000" w:rsidRDefault="00000000" w:rsidRPr="00000000" w14:paraId="000006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6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`dgt_indicators`</w:t>
        </w:r>
      </w:ins>
    </w:p>
    <w:p w:rsidR="00000000" w:rsidDel="00000000" w:rsidP="00000000" w:rsidRDefault="00000000" w:rsidRPr="00000000" w14:paraId="000006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`dgt_indicators`</w:t>
        </w:r>
      </w:ins>
    </w:p>
    <w:p w:rsidR="00000000" w:rsidDel="00000000" w:rsidP="00000000" w:rsidRDefault="00000000" w:rsidRPr="00000000" w14:paraId="000006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6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6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`dgt_indicators`</w:t>
        </w:r>
      </w:ins>
    </w:p>
    <w:p w:rsidR="00000000" w:rsidDel="00000000" w:rsidP="00000000" w:rsidRDefault="00000000" w:rsidRPr="00000000" w14:paraId="000006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`dgt_indicators`</w:t>
        </w:r>
      </w:ins>
    </w:p>
    <w:p w:rsidR="00000000" w:rsidDel="00000000" w:rsidP="00000000" w:rsidRDefault="00000000" w:rsidRPr="00000000" w14:paraId="000006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AUTO_INCREMENT=25;</w:t>
        </w:r>
      </w:ins>
    </w:p>
    <w:p w:rsidR="00000000" w:rsidDel="00000000" w:rsidP="00000000" w:rsidRDefault="00000000" w:rsidRPr="00000000" w14:paraId="000006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6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6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6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6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`dgt_hooks` (`module`, `parent`, `hook`, `icon`, `name`, `route`, `order`, `access`, `core`, `visible`, `permission`, `enabled`, `last_run`, `read_permission`, `write_permission`, `create_permission`, `delete_permission`) VALUES</w:t>
        </w:r>
      </w:ins>
    </w:p>
    <w:p w:rsidR="00000000" w:rsidDel="00000000" w:rsidP="00000000" w:rsidRDefault="00000000" w:rsidRPr="00000000" w14:paraId="000006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'main_menu_admin', 'fa-bolt', 'apptitude_results', 'jobs/apptitude_result', 7, 1, 1, 1, NULL, 1, '2020-05-23 00:00:00', 1, 1, 1, 1),</w:t>
        </w:r>
      </w:ins>
    </w:p>
    <w:p w:rsidR="00000000" w:rsidDel="00000000" w:rsidP="00000000" w:rsidRDefault="00000000" w:rsidRPr="00000000" w14:paraId="000006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'main_menu_agent', 'fa-bolt', 'apptitude_results', 'jobs/apptitude_result', 7, 66, 1, 0, NULL, 1, NULL, 0, 0, 0, 0),</w:t>
        </w:r>
      </w:ins>
    </w:p>
    <w:p w:rsidR="00000000" w:rsidDel="00000000" w:rsidP="00000000" w:rsidRDefault="00000000" w:rsidRPr="00000000" w14:paraId="000006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'main_menu_business_development_', 'fa-bolt', 'apptitude_results', 'jobs/apptitude_result', 7, 76, 1, 1, NULL, 1, NULL, 0, 0, 0, 0),</w:t>
        </w:r>
      </w:ins>
    </w:p>
    <w:p w:rsidR="00000000" w:rsidDel="00000000" w:rsidP="00000000" w:rsidRDefault="00000000" w:rsidRPr="00000000" w14:paraId="000006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'main_menu_hr', 'fa-bolt', 'apptitude_results', 'jobs/apptitude_result', 7, 70, 1, 1, NULL, 1, NULL, 1, 1, 0, 0),</w:t>
        </w:r>
      </w:ins>
    </w:p>
    <w:p w:rsidR="00000000" w:rsidDel="00000000" w:rsidP="00000000" w:rsidRDefault="00000000" w:rsidRPr="00000000" w14:paraId="000006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'main_menu_super_user', 'fa-bolt', 'apptitude_results', 'jobs/apptitude_result', 7, 77, 1, 1, NULL, 1, NULL, 0, 0, 0, 0),</w:t>
        </w:r>
      </w:ins>
    </w:p>
    <w:p w:rsidR="00000000" w:rsidDel="00000000" w:rsidP="00000000" w:rsidRDefault="00000000" w:rsidRPr="00000000" w14:paraId="000006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'main_menu_test_1', 'fa-bolt', 'apptitude_results', 'jobs/apptitude_result', 7, 87, 1, 1, NULL, 1, NULL, 0, 0, 0, 0),</w:t>
        </w:r>
      </w:ins>
    </w:p>
    <w:p w:rsidR="00000000" w:rsidDel="00000000" w:rsidP="00000000" w:rsidRDefault="00000000" w:rsidRPr="00000000" w14:paraId="000006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'main_menu_training', 'fa-bolt', 'apptitude_results', 'jobs/apptitude_result', 7, 71, 1, 1, NULL, 1, NULL, 1, 1, 1, 1),</w:t>
        </w:r>
      </w:ins>
    </w:p>
    <w:p w:rsidR="00000000" w:rsidDel="00000000" w:rsidP="00000000" w:rsidRDefault="00000000" w:rsidRPr="00000000" w14:paraId="000006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('menu_apptitude_results', 'menu_recruiting_process', 'main_menu_user', 'fa-bolt', 'apptitude_results', 'jobs/apptitude_result', 7, 95, 1, 1, NULL, 1, NULL, 0, 0, 0, 0),</w:t>
        </w:r>
      </w:ins>
    </w:p>
    <w:p w:rsidR="00000000" w:rsidDel="00000000" w:rsidP="00000000" w:rsidRDefault="00000000" w:rsidRPr="00000000" w14:paraId="000006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'main_menu_admin', NULL, 'candidate_list', 'jobs/candidates', 9, 1, 1, 1, NULL, 1, '2020-05-23 00:00:00', 1, 1, 1, 1),</w:t>
        </w:r>
      </w:ins>
    </w:p>
    <w:p w:rsidR="00000000" w:rsidDel="00000000" w:rsidP="00000000" w:rsidRDefault="00000000" w:rsidRPr="00000000" w14:paraId="000006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'main_menu_agent', NULL, 'candidate_list', 'jobs/candidates', 9, 66, 1, 1, NULL, 1, NULL, 0, 0, 0, 0),</w:t>
        </w:r>
      </w:ins>
    </w:p>
    <w:p w:rsidR="00000000" w:rsidDel="00000000" w:rsidP="00000000" w:rsidRDefault="00000000" w:rsidRPr="00000000" w14:paraId="000006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'main_menu_employee', NULL, 'candidate_list', 'jobs/candidates', 9, 97, 1, 1, NULL, 1, NULL, 1, 0, 0, 0),</w:t>
        </w:r>
      </w:ins>
    </w:p>
    <w:p w:rsidR="00000000" w:rsidDel="00000000" w:rsidP="00000000" w:rsidRDefault="00000000" w:rsidRPr="00000000" w14:paraId="000006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'main_menu_hr', NULL, 'candidate_list', 'jobs/candidates', 9, 70, 1, 1, NULL, 1, NULL, 1, 1, 0, 0),</w:t>
        </w:r>
      </w:ins>
    </w:p>
    <w:p w:rsidR="00000000" w:rsidDel="00000000" w:rsidP="00000000" w:rsidRDefault="00000000" w:rsidRPr="00000000" w14:paraId="000006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'main_menu_new_shubh_role', NULL, 'candidate_list', 'jobs/candidates', 9, 82, 1, 1, NULL, 1, NULL, 0, 0, 0, 0),</w:t>
        </w:r>
      </w:ins>
    </w:p>
    <w:p w:rsidR="00000000" w:rsidDel="00000000" w:rsidP="00000000" w:rsidRDefault="00000000" w:rsidRPr="00000000" w14:paraId="000006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'main_menu_payroll_client', NULL, 'candidate_list', 'jobs/candidates', 9, 83, 1, 1, NULL, 1, NULL, 0, 0, 0, 0),</w:t>
        </w:r>
      </w:ins>
    </w:p>
    <w:p w:rsidR="00000000" w:rsidDel="00000000" w:rsidP="00000000" w:rsidRDefault="00000000" w:rsidRPr="00000000" w14:paraId="000006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'main_menu_super_user', NULL, 'candidate_list', 'jobs/candidates', 9, 77, 1, 1, NULL, 1, NULL, 0, 0, 0, 0),</w:t>
        </w:r>
      </w:ins>
    </w:p>
    <w:p w:rsidR="00000000" w:rsidDel="00000000" w:rsidP="00000000" w:rsidRDefault="00000000" w:rsidRPr="00000000" w14:paraId="000006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'main_menu_teamwork_client', NULL, 'candidate_list', 'jobs/candidates', 9, 89, 1, 1, NULL, 1, NULL, 0, 0, 0, 0),</w:t>
        </w:r>
      </w:ins>
    </w:p>
    <w:p w:rsidR="00000000" w:rsidDel="00000000" w:rsidP="00000000" w:rsidRDefault="00000000" w:rsidRPr="00000000" w14:paraId="000006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'main_menu_test_1', NULL, 'candidate_list', 'jobs/candidates', 9, 87, 1, 1, NULL, 1, NULL, 0, 0, 0, 0),</w:t>
        </w:r>
      </w:ins>
    </w:p>
    <w:p w:rsidR="00000000" w:rsidDel="00000000" w:rsidP="00000000" w:rsidRDefault="00000000" w:rsidRPr="00000000" w14:paraId="000006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('menu_candidate_list', 'menu_recruiting_process', 'main_menu_user', NULL, 'candidate_list', 'jobs/candidates', 9, 95, 1, 1, NULL, 1, NULL, 0, 0, 0, 0),</w:t>
        </w:r>
      </w:ins>
    </w:p>
    <w:p w:rsidR="00000000" w:rsidDel="00000000" w:rsidP="00000000" w:rsidRDefault="00000000" w:rsidRPr="00000000" w14:paraId="000006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'main_menu_admin', NULL, 'experience_level', 'jobs/experience', 6, 1, 1, 1, NULL, 1, '2020-05-23 00:00:00', 1, 1, 1, 1),</w:t>
        </w:r>
      </w:ins>
    </w:p>
    <w:p w:rsidR="00000000" w:rsidDel="00000000" w:rsidP="00000000" w:rsidRDefault="00000000" w:rsidRPr="00000000" w14:paraId="000006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'main_menu_agent', NULL, 'experience_level', 'jobs/experience', 6, 66, 1, 1, NULL, 1, NULL, 1, 1, 1, 0),</w:t>
        </w:r>
      </w:ins>
    </w:p>
    <w:p w:rsidR="00000000" w:rsidDel="00000000" w:rsidP="00000000" w:rsidRDefault="00000000" w:rsidRPr="00000000" w14:paraId="000006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'main_menu_employees', NULL, 'experience_level', 'jobs/experience', 6, 85, 1, 1, NULL, 1, NULL, 0, 0, 0, 0),</w:t>
        </w:r>
      </w:ins>
    </w:p>
    <w:p w:rsidR="00000000" w:rsidDel="00000000" w:rsidP="00000000" w:rsidRDefault="00000000" w:rsidRPr="00000000" w14:paraId="000006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'main_menu_evaluateur', NULL, 'experience_level', 'jobs/experience', 6, 67, 1, 1, NULL, 1, NULL, 0, 0, 0, 0),</w:t>
        </w:r>
      </w:ins>
    </w:p>
    <w:p w:rsidR="00000000" w:rsidDel="00000000" w:rsidP="00000000" w:rsidRDefault="00000000" w:rsidRPr="00000000" w14:paraId="000006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'main_menu_super_user', NULL, 'experience_level', 'jobs/experience', 6, 77, 1, 1, NULL, 1, NULL, 0, 0, 0, 0),</w:t>
        </w:r>
      </w:ins>
    </w:p>
    <w:p w:rsidR="00000000" w:rsidDel="00000000" w:rsidP="00000000" w:rsidRDefault="00000000" w:rsidRPr="00000000" w14:paraId="000006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'main_menu_teamwork_client', NULL, 'experience_level', 'jobs/experience', 6, 89, 1, 1, NULL, 1, NULL, 0, 0, 0, 0),</w:t>
        </w:r>
      </w:ins>
    </w:p>
    <w:p w:rsidR="00000000" w:rsidDel="00000000" w:rsidP="00000000" w:rsidRDefault="00000000" w:rsidRPr="00000000" w14:paraId="000006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'main_menu_test_1', NULL, 'experience_level', 'jobs/experience', 6, 87, 1, 1, NULL, 1, NULL, 0, 0, 0, 0),</w:t>
        </w:r>
      </w:ins>
    </w:p>
    <w:p w:rsidR="00000000" w:rsidDel="00000000" w:rsidP="00000000" w:rsidRDefault="00000000" w:rsidRPr="00000000" w14:paraId="000006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'main_menu_testing', NULL, 'experience_level', 'jobs/experience', 6, 86, 1, 1, NULL, 1, NULL, 0, 0, 0, 0),</w:t>
        </w:r>
      </w:ins>
    </w:p>
    <w:p w:rsidR="00000000" w:rsidDel="00000000" w:rsidP="00000000" w:rsidRDefault="00000000" w:rsidRPr="00000000" w14:paraId="000006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('menu_experience_level', 'menu_recruiting_process', 'main_menu_user', NULL, 'experience_level', 'jobs/experience', 6, 95, 1, 1, NULL, 1, NULL, 0, 0, 0, 0),</w:t>
        </w:r>
      </w:ins>
    </w:p>
    <w:p w:rsidR="00000000" w:rsidDel="00000000" w:rsidP="00000000" w:rsidRDefault="00000000" w:rsidRPr="00000000" w14:paraId="000006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('menu_interview_questions', 'menu_recruiting_process', 'main_menu_admin', NULL, 'interview_questions', 'interview_questions', 5, 1, 1, 1, NULL, 1, '2020-05-23 00:00:00', 1, 1, 1, 1),</w:t>
        </w:r>
      </w:ins>
    </w:p>
    <w:p w:rsidR="00000000" w:rsidDel="00000000" w:rsidP="00000000" w:rsidRDefault="00000000" w:rsidRPr="00000000" w14:paraId="000006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('menu_interview_questions', 'menu_recruiting_process', 'main_menu_agent', NULL, 'interview_questions', 'interview_questions', 5, 66, 1, 1, NULL, 1, NULL, 0, 0, 0, 0),</w:t>
        </w:r>
      </w:ins>
    </w:p>
    <w:p w:rsidR="00000000" w:rsidDel="00000000" w:rsidP="00000000" w:rsidRDefault="00000000" w:rsidRPr="00000000" w14:paraId="000006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('menu_interview_questions', 'menu_recruiting_process', 'main_menu_super_user', NULL, 'interview_questions', 'interview_questions', 5, 77, 1, 1, NULL, 1, NULL, 0, 0, 0, 0),</w:t>
        </w:r>
      </w:ins>
    </w:p>
    <w:p w:rsidR="00000000" w:rsidDel="00000000" w:rsidP="00000000" w:rsidRDefault="00000000" w:rsidRPr="00000000" w14:paraId="000006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('menu_interview_questions', 'menu_recruiting_process', 'main_menu_teamwork_client', NULL, 'interview_questions', 'interview_questions', 5, 89, 1, 1, NULL, 1, NULL, 0, 0, 0, 0),</w:t>
        </w:r>
      </w:ins>
    </w:p>
    <w:p w:rsidR="00000000" w:rsidDel="00000000" w:rsidP="00000000" w:rsidRDefault="00000000" w:rsidRPr="00000000" w14:paraId="000006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('menu_interview_questions', 'menu_recruiting_process', 'main_menu_test_1', NULL, 'interview_questions', 'interview_questions', 5, 87, 1, 1, NULL, 1, NULL, 0, 0, 0, 0),</w:t>
        </w:r>
      </w:ins>
    </w:p>
    <w:p w:rsidR="00000000" w:rsidDel="00000000" w:rsidP="00000000" w:rsidRDefault="00000000" w:rsidRPr="00000000" w14:paraId="000006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('menu_interview_questions', 'menu_recruiting_process', 'main_menu_user', NULL, 'interview_questions', 'interview_questions', 5, 95, 1, 1, NULL, 1, NULL, 0, 0, 0, 0),</w:t>
        </w:r>
      </w:ins>
    </w:p>
    <w:p w:rsidR="00000000" w:rsidDel="00000000" w:rsidP="00000000" w:rsidRDefault="00000000" w:rsidRPr="00000000" w14:paraId="000006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'main_menu_admin', NULL, 'job_portals', 'jobs/job_portals', 10, 1, 1, 1, NULL, 1, '2020-05-23 00:00:00', 1, 1, 1, 1),</w:t>
        </w:r>
      </w:ins>
    </w:p>
    <w:p w:rsidR="00000000" w:rsidDel="00000000" w:rsidP="00000000" w:rsidRDefault="00000000" w:rsidRPr="00000000" w14:paraId="000006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'main_menu_agent', NULL, 'job_portals', 'jobs/job_portals', 10, 66, 1, 1, NULL, 1, NULL, 0, 0, 0, 0),</w:t>
        </w:r>
      </w:ins>
    </w:p>
    <w:p w:rsidR="00000000" w:rsidDel="00000000" w:rsidP="00000000" w:rsidRDefault="00000000" w:rsidRPr="00000000" w14:paraId="000006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'main_menu_employee', NULL, 'job_portals', 'jobs/job_portals', 10, 97, 1, 0, NULL, 1, NULL, 0, 0, 0, 0),</w:t>
        </w:r>
      </w:ins>
    </w:p>
    <w:p w:rsidR="00000000" w:rsidDel="00000000" w:rsidP="00000000" w:rsidRDefault="00000000" w:rsidRPr="00000000" w14:paraId="000006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'main_menu_new_shubh_role', NULL, 'job_portals', 'jobs/job_portals', 10, 82, 1, 1, NULL, 1, NULL, 0, 0, 0, 0),</w:t>
        </w:r>
      </w:ins>
    </w:p>
    <w:p w:rsidR="00000000" w:rsidDel="00000000" w:rsidP="00000000" w:rsidRDefault="00000000" w:rsidRPr="00000000" w14:paraId="000006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'main_menu_payroll_client', NULL, 'job_portals', 'jobs/job_portals', 10, 83, 1, 1, NULL, 1, NULL, 0, 0, 0, 0),</w:t>
        </w:r>
      </w:ins>
    </w:p>
    <w:p w:rsidR="00000000" w:rsidDel="00000000" w:rsidP="00000000" w:rsidRDefault="00000000" w:rsidRPr="00000000" w14:paraId="000006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'main_menu_super_user', NULL, 'job_portals', 'jobs/job_portals', 10, 77, 1, 1, NULL, 1, NULL, 0, 0, 0, 0),</w:t>
        </w:r>
      </w:ins>
    </w:p>
    <w:p w:rsidR="00000000" w:rsidDel="00000000" w:rsidP="00000000" w:rsidRDefault="00000000" w:rsidRPr="00000000" w14:paraId="000006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'main_menu_teamwork_client', NULL, 'job_portals', 'jobs/job_portals', 10, 89, 1, 1, NULL, 1, NULL, 0, 0, 0, 0),</w:t>
        </w:r>
      </w:ins>
    </w:p>
    <w:p w:rsidR="00000000" w:rsidDel="00000000" w:rsidP="00000000" w:rsidRDefault="00000000" w:rsidRPr="00000000" w14:paraId="000006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'main_menu_test_1', NULL, 'job_portals', 'jobs/job_portals', 10, 87, 1, 1, NULL, 1, NULL, 0, 0, 0, 0),</w:t>
        </w:r>
      </w:ins>
    </w:p>
    <w:p w:rsidR="00000000" w:rsidDel="00000000" w:rsidP="00000000" w:rsidRDefault="00000000" w:rsidRPr="00000000" w14:paraId="000006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('menu_job_portals', 'menu_recruiting_process', 'main_menu_user', NULL, 'job_portals', 'jobs/job_portals', 10, 95, 1, 1, NULL, 1, NULL, 0, 0, 0, 0),</w:t>
        </w:r>
      </w:ins>
    </w:p>
    <w:p w:rsidR="00000000" w:rsidDel="00000000" w:rsidP="00000000" w:rsidRDefault="00000000" w:rsidRPr="00000000" w14:paraId="000006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'main_menu_admin', NULL, 'manage_jobs', 'jobs/manage', 2, 1, 1, 1, NULL, 1, '2020-05-23 00:00:00', 1, 1, 1, 1),</w:t>
        </w:r>
      </w:ins>
    </w:p>
    <w:p w:rsidR="00000000" w:rsidDel="00000000" w:rsidP="00000000" w:rsidRDefault="00000000" w:rsidRPr="00000000" w14:paraId="000006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'main_menu_agent', NULL, 'manage_jobs', 'jobs/manage', 2, 66, 1, 1, NULL, 1, NULL, 0, 0, 0, 0),</w:t>
        </w:r>
      </w:ins>
    </w:p>
    <w:p w:rsidR="00000000" w:rsidDel="00000000" w:rsidP="00000000" w:rsidRDefault="00000000" w:rsidRPr="00000000" w14:paraId="000006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'main_menu_employees', NULL, 'manage_jobs', 'jobs/manage', 2, 85, 1, 1, NULL, 1, NULL, 0, 0, 0, 0),</w:t>
        </w:r>
      </w:ins>
    </w:p>
    <w:p w:rsidR="00000000" w:rsidDel="00000000" w:rsidP="00000000" w:rsidRDefault="00000000" w:rsidRPr="00000000" w14:paraId="000006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'main_menu_staff', NULL, 'manage_jobs', 'jobs/manage', 2, 3, 1, 1, NULL, 1, NULL, 0, 0, 0, 0),</w:t>
        </w:r>
      </w:ins>
    </w:p>
    <w:p w:rsidR="00000000" w:rsidDel="00000000" w:rsidP="00000000" w:rsidRDefault="00000000" w:rsidRPr="00000000" w14:paraId="000006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'main_menu_super_user', NULL, 'manage_jobs', 'jobs/manage', 2, 77, 1, 1, NULL, 1, NULL, 0, 0, 0, 0),</w:t>
        </w:r>
      </w:ins>
    </w:p>
    <w:p w:rsidR="00000000" w:rsidDel="00000000" w:rsidP="00000000" w:rsidRDefault="00000000" w:rsidRPr="00000000" w14:paraId="000006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'main_menu_teamwork_client', NULL, 'manage_jobs', 'jobs/manage', 2, 89, 1, 1, NULL, 1, NULL, 0, 0, 0, 0),</w:t>
        </w:r>
      </w:ins>
    </w:p>
    <w:p w:rsidR="00000000" w:rsidDel="00000000" w:rsidP="00000000" w:rsidRDefault="00000000" w:rsidRPr="00000000" w14:paraId="000006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'main_menu_test_1', NULL, 'manage_jobs', 'jobs/manage', 2, 87, 1, 1, NULL, 1, NULL, 0, 0, 0, 0),</w:t>
        </w:r>
      </w:ins>
    </w:p>
    <w:p w:rsidR="00000000" w:rsidDel="00000000" w:rsidP="00000000" w:rsidRDefault="00000000" w:rsidRPr="00000000" w14:paraId="000006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('menu_manage_jobs', 'menu_recruiting_process', 'main_menu_user', NULL, 'manage_jobs', 'jobs/manage', 2, 95, 1, 1, NULL, 1, NULL, 0, 0, 0, 0),</w:t>
        </w:r>
      </w:ins>
    </w:p>
    <w:p w:rsidR="00000000" w:rsidDel="00000000" w:rsidP="00000000" w:rsidRDefault="00000000" w:rsidRPr="00000000" w14:paraId="000006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'main_menu_admin', NULL, 'manage_resumes', 'jobs/manage_resumes', 3, 1, 1, 1, NULL, 1, '2020-05-23 00:00:00', 1, 1, 1, 1),</w:t>
        </w:r>
      </w:ins>
    </w:p>
    <w:p w:rsidR="00000000" w:rsidDel="00000000" w:rsidP="00000000" w:rsidRDefault="00000000" w:rsidRPr="00000000" w14:paraId="000006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'main_menu_agent', NULL, 'manage_resumes', 'jobs/manage_resumes', 3, 66, 1, 1, NULL, 1, NULL, 0, 0, 0, 0),</w:t>
        </w:r>
      </w:ins>
    </w:p>
    <w:p w:rsidR="00000000" w:rsidDel="00000000" w:rsidP="00000000" w:rsidRDefault="00000000" w:rsidRPr="00000000" w14:paraId="000006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'main_menu_hr', NULL, 'manage_resumes', 'jobs/manage_resumes', 3, 70, 1, 1, NULL, 1, NULL, 1, 1, 0, 0),</w:t>
        </w:r>
      </w:ins>
    </w:p>
    <w:p w:rsidR="00000000" w:rsidDel="00000000" w:rsidP="00000000" w:rsidRDefault="00000000" w:rsidRPr="00000000" w14:paraId="000006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'main_menu_super_user', NULL, 'manage_resumes', 'jobs/manage_resumes', 3, 77, 1, 1, NULL, 1, NULL, 0, 0, 0, 0),</w:t>
        </w:r>
      </w:ins>
    </w:p>
    <w:p w:rsidR="00000000" w:rsidDel="00000000" w:rsidP="00000000" w:rsidRDefault="00000000" w:rsidRPr="00000000" w14:paraId="000006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'main_menu_teamwork_client', NULL, 'manage_resumes', 'jobs/manage_resumes', 3, 89, 1, 1, NULL, 1, NULL, 0, 0, 0, 0),</w:t>
        </w:r>
      </w:ins>
    </w:p>
    <w:p w:rsidR="00000000" w:rsidDel="00000000" w:rsidP="00000000" w:rsidRDefault="00000000" w:rsidRPr="00000000" w14:paraId="000006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'main_menu_test_1', NULL, 'manage_resumes', 'jobs/manage_resumes', 3, 87, 1, 1, NULL, 1, NULL, 0, 0, 0, 0),</w:t>
        </w:r>
      </w:ins>
    </w:p>
    <w:p w:rsidR="00000000" w:rsidDel="00000000" w:rsidP="00000000" w:rsidRDefault="00000000" w:rsidRPr="00000000" w14:paraId="000006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('menu_manage_resumes', 'menu_recruiting_process', 'main_menu_user', NULL, 'manage_resumes', 'jobs/manage_resumes', 3, 95, 1, 1, NULL, 1, NULL, 0, 0, 0, 0),</w:t>
        </w:r>
      </w:ins>
    </w:p>
    <w:p w:rsidR="00000000" w:rsidDel="00000000" w:rsidP="00000000" w:rsidRDefault="00000000" w:rsidRPr="00000000" w14:paraId="000006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'main_menu_admin', NULL, 'schedule_timing', 'jobs/schedule_timing', 8, 1, 1, 1, NULL, 1, '2020-05-23 00:00:00', 1, 1, 1, 1),</w:t>
        </w:r>
      </w:ins>
    </w:p>
    <w:p w:rsidR="00000000" w:rsidDel="00000000" w:rsidP="00000000" w:rsidRDefault="00000000" w:rsidRPr="00000000" w14:paraId="000006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'main_menu_agent', NULL, 'schedule_timing', 'jobs/schedule_timing', 8, 66, 1, 1, NULL, 1, NULL, 0, 0, 0, 0),</w:t>
        </w:r>
      </w:ins>
    </w:p>
    <w:p w:rsidR="00000000" w:rsidDel="00000000" w:rsidP="00000000" w:rsidRDefault="00000000" w:rsidRPr="00000000" w14:paraId="000006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'main_menu_employee', NULL, 'schedule_timing', 'jobs/schedule_timing', 8, 97, 1, 0, NULL, 1, NULL, 0, 0, 0, 0),</w:t>
        </w:r>
      </w:ins>
    </w:p>
    <w:p w:rsidR="00000000" w:rsidDel="00000000" w:rsidP="00000000" w:rsidRDefault="00000000" w:rsidRPr="00000000" w14:paraId="000006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'main_menu_employees', NULL, 'schedule_timing', 'jobs/schedule_timing', 8, 85, 1, 1, NULL, 1, NULL, 0, 0, 0, 0),</w:t>
        </w:r>
      </w:ins>
    </w:p>
    <w:p w:rsidR="00000000" w:rsidDel="00000000" w:rsidP="00000000" w:rsidRDefault="00000000" w:rsidRPr="00000000" w14:paraId="000006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'main_menu_new_shubh_role', NULL, 'schedule_timing', 'jobs/schedule_timing', 8, 82, 1, 1, NULL, 1, NULL, 0, 0, 0, 0),</w:t>
        </w:r>
      </w:ins>
    </w:p>
    <w:p w:rsidR="00000000" w:rsidDel="00000000" w:rsidP="00000000" w:rsidRDefault="00000000" w:rsidRPr="00000000" w14:paraId="000006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'main_menu_payroll_client', NULL, 'schedule_timing', 'jobs/schedule_timing', 8, 83, 1, 1, NULL, 1, NULL, 0, 0, 0, 0),</w:t>
        </w:r>
      </w:ins>
    </w:p>
    <w:p w:rsidR="00000000" w:rsidDel="00000000" w:rsidP="00000000" w:rsidRDefault="00000000" w:rsidRPr="00000000" w14:paraId="000006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'main_menu_staff', NULL, 'schedule_timing', 'jobs/schedule_timing', 8, 3, 1, 1, NULL, 1, NULL, 0, 0, 0, 0),</w:t>
        </w:r>
      </w:ins>
    </w:p>
    <w:p w:rsidR="00000000" w:rsidDel="00000000" w:rsidP="00000000" w:rsidRDefault="00000000" w:rsidRPr="00000000" w14:paraId="000006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'main_menu_super_user', NULL, 'schedule_timing', 'jobs/schedule_timing', 8, 77, 1, 1, NULL, 1, NULL, 0, 0, 0, 0),</w:t>
        </w:r>
      </w:ins>
    </w:p>
    <w:p w:rsidR="00000000" w:rsidDel="00000000" w:rsidP="00000000" w:rsidRDefault="00000000" w:rsidRPr="00000000" w14:paraId="000006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'main_menu_teamwork_client', NULL, 'schedule_timing', 'jobs/schedule_timing', 8, 89, 1, 1, NULL, 1, NULL, 0, 0, 0, 0),</w:t>
        </w:r>
      </w:ins>
    </w:p>
    <w:p w:rsidR="00000000" w:rsidDel="00000000" w:rsidP="00000000" w:rsidRDefault="00000000" w:rsidRPr="00000000" w14:paraId="000006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'main_menu_test_1', NULL, 'schedule_timing', 'jobs/schedule_timing', 8, 87, 1, 1, NULL, 1, NULL, 0, 0, 0, 0),</w:t>
        </w:r>
      </w:ins>
    </w:p>
    <w:p w:rsidR="00000000" w:rsidDel="00000000" w:rsidP="00000000" w:rsidRDefault="00000000" w:rsidRPr="00000000" w14:paraId="000006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('menu_schedule_timing', 'menu_recruiting_process', 'main_menu_user', NULL, 'schedule_timing', 'jobs/schedule_timing', 8, 95, 1, 1, NULL, 1, NULL, 0, 0, 0, 0),</w:t>
        </w:r>
      </w:ins>
    </w:p>
    <w:p w:rsidR="00000000" w:rsidDel="00000000" w:rsidP="00000000" w:rsidRDefault="00000000" w:rsidRPr="00000000" w14:paraId="000006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'main_menu_admin', NULL, 'shortlist_candidates', 'jobs/shortlist_candidates', 4, 1, 1, 1, NULL, 1, '2020-05-23 00:00:00', 1, 1, 1, 1),</w:t>
        </w:r>
      </w:ins>
    </w:p>
    <w:p w:rsidR="00000000" w:rsidDel="00000000" w:rsidP="00000000" w:rsidRDefault="00000000" w:rsidRPr="00000000" w14:paraId="000006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'main_menu_agent', NULL, 'shortlist_candidates', 'jobs/shortlist_candidates', 4, 66, 1, 1, NULL, 1, NULL, 0, 0, 0, 0),</w:t>
        </w:r>
      </w:ins>
    </w:p>
    <w:p w:rsidR="00000000" w:rsidDel="00000000" w:rsidP="00000000" w:rsidRDefault="00000000" w:rsidRPr="00000000" w14:paraId="000006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'main_menu_hr', NULL, 'shortlist_candidates', 'jobs/shortlist_candidates', 4, 70, 1, 1, NULL, 1, NULL, 1, 1, 0, 0),</w:t>
        </w:r>
      </w:ins>
    </w:p>
    <w:p w:rsidR="00000000" w:rsidDel="00000000" w:rsidP="00000000" w:rsidRDefault="00000000" w:rsidRPr="00000000" w14:paraId="000006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'main_menu_super_user', NULL, 'shortlist_candidates', 'jobs/shortlist_candidates', 4, 77, 1, 1, NULL, 1, NULL, 0, 0, 0, 0),</w:t>
        </w:r>
      </w:ins>
    </w:p>
    <w:p w:rsidR="00000000" w:rsidDel="00000000" w:rsidP="00000000" w:rsidRDefault="00000000" w:rsidRPr="00000000" w14:paraId="000006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'main_menu_teamwork_client', NULL, 'shortlist_candidates', 'jobs/shortlist_candidates', 4, 89, 1, 1, NULL, 1, NULL, 0, 0, 0, 0),</w:t>
        </w:r>
      </w:ins>
    </w:p>
    <w:p w:rsidR="00000000" w:rsidDel="00000000" w:rsidP="00000000" w:rsidRDefault="00000000" w:rsidRPr="00000000" w14:paraId="000006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'main_menu_test_1', NULL, 'shortlist_candidates', 'jobs/shortlist_candidates', 4, 87, 1, 1, NULL, 1, NULL, 0, 0, 0, 0),</w:t>
        </w:r>
      </w:ins>
    </w:p>
    <w:p w:rsidR="00000000" w:rsidDel="00000000" w:rsidP="00000000" w:rsidRDefault="00000000" w:rsidRPr="00000000" w14:paraId="000006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('menu_shortlist_candidates', 'menu_recruiting_process', 'main_menu_user', NULL, 'shortlist_candidates', 'jobs/shortlist_candidates', 4, 95, 1, 1, NULL, 1, NULL, 0, 0, 0, 0);</w:t>
        </w:r>
      </w:ins>
    </w:p>
    <w:p w:rsidR="00000000" w:rsidDel="00000000" w:rsidP="00000000" w:rsidRDefault="00000000" w:rsidRPr="00000000" w14:paraId="000006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6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6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6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6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05:25 PM</w:t>
        </w:r>
      </w:ins>
    </w:p>
    <w:p w:rsidR="00000000" w:rsidDel="00000000" w:rsidP="00000000" w:rsidRDefault="00000000" w:rsidRPr="00000000" w14:paraId="000006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6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6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6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6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6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6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6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6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6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6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6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`dgt_all_job_header`</w:t>
        </w:r>
      </w:ins>
    </w:p>
    <w:p w:rsidR="00000000" w:rsidDel="00000000" w:rsidP="00000000" w:rsidRDefault="00000000" w:rsidRPr="00000000" w14:paraId="000006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`dgt_all_job_header` (</w:t>
        </w:r>
      </w:ins>
    </w:p>
    <w:p w:rsidR="00000000" w:rsidDel="00000000" w:rsidP="00000000" w:rsidRDefault="00000000" w:rsidRPr="00000000" w14:paraId="000006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6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`image` varchar(255) NOT NULL,</w:t>
        </w:r>
      </w:ins>
    </w:p>
    <w:p w:rsidR="00000000" w:rsidDel="00000000" w:rsidP="00000000" w:rsidRDefault="00000000" w:rsidRPr="00000000" w14:paraId="000006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`description` text NOT NULL,</w:t>
        </w:r>
      </w:ins>
    </w:p>
    <w:p w:rsidR="00000000" w:rsidDel="00000000" w:rsidP="00000000" w:rsidRDefault="00000000" w:rsidRPr="00000000" w14:paraId="000006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NOT NULL</w:t>
        </w:r>
      </w:ins>
    </w:p>
    <w:p w:rsidR="00000000" w:rsidDel="00000000" w:rsidP="00000000" w:rsidRDefault="00000000" w:rsidRPr="00000000" w14:paraId="000006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6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`dgt_all_job_header`</w:t>
        </w:r>
      </w:ins>
    </w:p>
    <w:p w:rsidR="00000000" w:rsidDel="00000000" w:rsidP="00000000" w:rsidRDefault="00000000" w:rsidRPr="00000000" w14:paraId="000006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`dgt_all_job_header` (`id`, `image`, `description`, `subdomain_id`) VALUES</w:t>
        </w:r>
      </w:ins>
    </w:p>
    <w:p w:rsidR="00000000" w:rsidDel="00000000" w:rsidP="00000000" w:rsidRDefault="00000000" w:rsidRPr="00000000" w14:paraId="000006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'616c44f5b693b15aa6e6b73b_istockphoto-1219473617-612x612-removebg-preview.png', 'It\'s confidential ', 0);</w:t>
        </w:r>
      </w:ins>
    </w:p>
    <w:p w:rsidR="00000000" w:rsidDel="00000000" w:rsidP="00000000" w:rsidRDefault="00000000" w:rsidRPr="00000000" w14:paraId="000006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6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`dgt_candidate_job_status`</w:t>
        </w:r>
      </w:ins>
    </w:p>
    <w:p w:rsidR="00000000" w:rsidDel="00000000" w:rsidP="00000000" w:rsidRDefault="00000000" w:rsidRPr="00000000" w14:paraId="000006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`dgt_candidate_job_status` (</w:t>
        </w:r>
      </w:ins>
    </w:p>
    <w:p w:rsidR="00000000" w:rsidDel="00000000" w:rsidP="00000000" w:rsidRDefault="00000000" w:rsidRPr="00000000" w14:paraId="000006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6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`candidate_id` int(11) NOT NULL,</w:t>
        </w:r>
      </w:ins>
    </w:p>
    <w:p w:rsidR="00000000" w:rsidDel="00000000" w:rsidP="00000000" w:rsidRDefault="00000000" w:rsidRPr="00000000" w14:paraId="000006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`job_id` int(11) NOT NULL,</w:t>
        </w:r>
      </w:ins>
    </w:p>
    <w:p w:rsidR="00000000" w:rsidDel="00000000" w:rsidP="00000000" w:rsidRDefault="00000000" w:rsidRPr="00000000" w14:paraId="000006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COMMENT '1 for apply 2 for saved 2 dor archived',</w:t>
        </w:r>
      </w:ins>
    </w:p>
    <w:p w:rsidR="00000000" w:rsidDel="00000000" w:rsidP="00000000" w:rsidRDefault="00000000" w:rsidRPr="00000000" w14:paraId="000006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`user_job_status` int(11) NOT NULL COMMENT '1.Resume Selected\r\n2.Resume Rejected\r\n3.Aptitude Selected\r\n4.Aptitude Rejected\r\n5.Video call selected\r\n6.Video call Rejected\r\n7.offered',</w:t>
        </w:r>
      </w:ins>
    </w:p>
    <w:p w:rsidR="00000000" w:rsidDel="00000000" w:rsidP="00000000" w:rsidRDefault="00000000" w:rsidRPr="00000000" w14:paraId="000006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6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6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`dgt_candidate_job_status`</w:t>
        </w:r>
      </w:ins>
    </w:p>
    <w:p w:rsidR="00000000" w:rsidDel="00000000" w:rsidP="00000000" w:rsidRDefault="00000000" w:rsidRPr="00000000" w14:paraId="000006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6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6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`dgt_candidate_job_status` (`id`, `candidate_id`, `job_id`, `status`, `user_job_status`, `created_at`) VALUES</w:t>
        </w:r>
      </w:ins>
    </w:p>
    <w:p w:rsidR="00000000" w:rsidDel="00000000" w:rsidP="00000000" w:rsidRDefault="00000000" w:rsidRPr="00000000" w14:paraId="000006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1, 2, 1, 2, '2020-03-10 11:11:30'),</w:t>
        </w:r>
      </w:ins>
    </w:p>
    <w:p w:rsidR="00000000" w:rsidDel="00000000" w:rsidP="00000000" w:rsidRDefault="00000000" w:rsidRPr="00000000" w14:paraId="000006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1, 1, 2, 0, '2020-03-10 11:12:07'),</w:t>
        </w:r>
      </w:ins>
    </w:p>
    <w:p w:rsidR="00000000" w:rsidDel="00000000" w:rsidP="00000000" w:rsidRDefault="00000000" w:rsidRPr="00000000" w14:paraId="000006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1, 4, 3, 0, '2020-03-10 11:12:46'),</w:t>
        </w:r>
      </w:ins>
    </w:p>
    <w:p w:rsidR="00000000" w:rsidDel="00000000" w:rsidP="00000000" w:rsidRDefault="00000000" w:rsidRPr="00000000" w14:paraId="000006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2, 3, 1, 1, '2020-03-11 10:21:43'),</w:t>
        </w:r>
      </w:ins>
    </w:p>
    <w:p w:rsidR="00000000" w:rsidDel="00000000" w:rsidP="00000000" w:rsidRDefault="00000000" w:rsidRPr="00000000" w14:paraId="000006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2, 2, 1, 4, '2020-03-11 10:21:55'),</w:t>
        </w:r>
      </w:ins>
    </w:p>
    <w:p w:rsidR="00000000" w:rsidDel="00000000" w:rsidP="00000000" w:rsidRDefault="00000000" w:rsidRPr="00000000" w14:paraId="000006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3, 2, 1, 7, '2020-03-11 10:46:01'),</w:t>
        </w:r>
      </w:ins>
    </w:p>
    <w:p w:rsidR="00000000" w:rsidDel="00000000" w:rsidP="00000000" w:rsidRDefault="00000000" w:rsidRPr="00000000" w14:paraId="000006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4, 3, 1, 3, '2020-06-07 23:03:59'),</w:t>
        </w:r>
      </w:ins>
    </w:p>
    <w:p w:rsidR="00000000" w:rsidDel="00000000" w:rsidP="00000000" w:rsidRDefault="00000000" w:rsidRPr="00000000" w14:paraId="000006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5, 5, 1, 1, '2020-06-08 00:01:43'),</w:t>
        </w:r>
      </w:ins>
    </w:p>
    <w:p w:rsidR="00000000" w:rsidDel="00000000" w:rsidP="00000000" w:rsidRDefault="00000000" w:rsidRPr="00000000" w14:paraId="000006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5, 6, 1, 5, '2020-06-08 00:06:32'),</w:t>
        </w:r>
      </w:ins>
    </w:p>
    <w:p w:rsidR="00000000" w:rsidDel="00000000" w:rsidP="00000000" w:rsidRDefault="00000000" w:rsidRPr="00000000" w14:paraId="000006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5, 1, 2, 0, '2020-06-08 01:35:09'),</w:t>
        </w:r>
      </w:ins>
    </w:p>
    <w:p w:rsidR="00000000" w:rsidDel="00000000" w:rsidP="00000000" w:rsidRDefault="00000000" w:rsidRPr="00000000" w14:paraId="000006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6, 2, 1, 0, '2020-06-09 05:24:58'),</w:t>
        </w:r>
      </w:ins>
    </w:p>
    <w:p w:rsidR="00000000" w:rsidDel="00000000" w:rsidP="00000000" w:rsidRDefault="00000000" w:rsidRPr="00000000" w14:paraId="000006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7, 3, 1, 6, '2020-06-09 08:52:14'),</w:t>
        </w:r>
      </w:ins>
    </w:p>
    <w:p w:rsidR="00000000" w:rsidDel="00000000" w:rsidP="00000000" w:rsidRDefault="00000000" w:rsidRPr="00000000" w14:paraId="000006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8, 1, 1, 1, '2020-06-09 09:08:55'),</w:t>
        </w:r>
      </w:ins>
    </w:p>
    <w:p w:rsidR="00000000" w:rsidDel="00000000" w:rsidP="00000000" w:rsidRDefault="00000000" w:rsidRPr="00000000" w14:paraId="000006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8, 2, 1, 1, '2020-06-09 09:14:21'),</w:t>
        </w:r>
      </w:ins>
    </w:p>
    <w:p w:rsidR="00000000" w:rsidDel="00000000" w:rsidP="00000000" w:rsidRDefault="00000000" w:rsidRPr="00000000" w14:paraId="000006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7, 1, 1, 0, '2020-06-09 17:16:52'),</w:t>
        </w:r>
      </w:ins>
    </w:p>
    <w:p w:rsidR="00000000" w:rsidDel="00000000" w:rsidP="00000000" w:rsidRDefault="00000000" w:rsidRPr="00000000" w14:paraId="000006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9, 5, 1, 7, '2020-06-09 21:24:32'),</w:t>
        </w:r>
      </w:ins>
    </w:p>
    <w:p w:rsidR="00000000" w:rsidDel="00000000" w:rsidP="00000000" w:rsidRDefault="00000000" w:rsidRPr="00000000" w14:paraId="000006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7, 2, 1, 0, '2020-06-09 21:30:46'),</w:t>
        </w:r>
      </w:ins>
    </w:p>
    <w:p w:rsidR="00000000" w:rsidDel="00000000" w:rsidP="00000000" w:rsidRDefault="00000000" w:rsidRPr="00000000" w14:paraId="000006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1, 3, 1, 0, '2020-06-09 21:54:29'),</w:t>
        </w:r>
      </w:ins>
    </w:p>
    <w:p w:rsidR="00000000" w:rsidDel="00000000" w:rsidP="00000000" w:rsidRDefault="00000000" w:rsidRPr="00000000" w14:paraId="000006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10, 2, 1, 1, '2020-07-10 06:23:51'),</w:t>
        </w:r>
      </w:ins>
    </w:p>
    <w:p w:rsidR="00000000" w:rsidDel="00000000" w:rsidP="00000000" w:rsidRDefault="00000000" w:rsidRPr="00000000" w14:paraId="000006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11, 9, 1, 0, '2020-12-29 11:37:28'),</w:t>
        </w:r>
      </w:ins>
    </w:p>
    <w:p w:rsidR="00000000" w:rsidDel="00000000" w:rsidP="00000000" w:rsidRDefault="00000000" w:rsidRPr="00000000" w14:paraId="000006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13, 9, 1, 0, '2020-12-29 11:56:21'),</w:t>
        </w:r>
      </w:ins>
    </w:p>
    <w:p w:rsidR="00000000" w:rsidDel="00000000" w:rsidP="00000000" w:rsidRDefault="00000000" w:rsidRPr="00000000" w14:paraId="000006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14, 1, 1, 5, '2021-01-08 08:44:54'),</w:t>
        </w:r>
      </w:ins>
    </w:p>
    <w:p w:rsidR="00000000" w:rsidDel="00000000" w:rsidP="00000000" w:rsidRDefault="00000000" w:rsidRPr="00000000" w14:paraId="000006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15, 4, 1, 7, '2021-01-08 09:39:33'),</w:t>
        </w:r>
      </w:ins>
    </w:p>
    <w:p w:rsidR="00000000" w:rsidDel="00000000" w:rsidP="00000000" w:rsidRDefault="00000000" w:rsidRPr="00000000" w14:paraId="000006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16, 2, 1, 0, '2021-02-11 11:19:24'),</w:t>
        </w:r>
      </w:ins>
    </w:p>
    <w:p w:rsidR="00000000" w:rsidDel="00000000" w:rsidP="00000000" w:rsidRDefault="00000000" w:rsidRPr="00000000" w14:paraId="000006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17, 2, 1, 0, '2021-02-17 11:06:48'),</w:t>
        </w:r>
      </w:ins>
    </w:p>
    <w:p w:rsidR="00000000" w:rsidDel="00000000" w:rsidP="00000000" w:rsidRDefault="00000000" w:rsidRPr="00000000" w14:paraId="000006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18, 1, 1, 8, '2021-03-19 15:13:54'),</w:t>
        </w:r>
      </w:ins>
    </w:p>
    <w:p w:rsidR="00000000" w:rsidDel="00000000" w:rsidP="00000000" w:rsidRDefault="00000000" w:rsidRPr="00000000" w14:paraId="000006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19, 10, 1, 8, '2021-04-06 13:05:28'),</w:t>
        </w:r>
      </w:ins>
    </w:p>
    <w:p w:rsidR="00000000" w:rsidDel="00000000" w:rsidP="00000000" w:rsidRDefault="00000000" w:rsidRPr="00000000" w14:paraId="000007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19, 11, 1, 8, '2021-04-06 18:32:30'),</w:t>
        </w:r>
      </w:ins>
    </w:p>
    <w:p w:rsidR="00000000" w:rsidDel="00000000" w:rsidP="00000000" w:rsidRDefault="00000000" w:rsidRPr="00000000" w14:paraId="000007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20, 11, 1, 7, '2021-04-06 18:48:45'),</w:t>
        </w:r>
      </w:ins>
    </w:p>
    <w:p w:rsidR="00000000" w:rsidDel="00000000" w:rsidP="00000000" w:rsidRDefault="00000000" w:rsidRPr="00000000" w14:paraId="000007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20, 10, 2, 0, '2021-04-06 18:49:47'),</w:t>
        </w:r>
      </w:ins>
    </w:p>
    <w:p w:rsidR="00000000" w:rsidDel="00000000" w:rsidP="00000000" w:rsidRDefault="00000000" w:rsidRPr="00000000" w14:paraId="000007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20, 12, 1, 2, '2021-04-06 18:51:58'),</w:t>
        </w:r>
      </w:ins>
    </w:p>
    <w:p w:rsidR="00000000" w:rsidDel="00000000" w:rsidP="00000000" w:rsidRDefault="00000000" w:rsidRPr="00000000" w14:paraId="000007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19, 12, 3, 0, '2021-04-06 18:56:15'),</w:t>
        </w:r>
      </w:ins>
    </w:p>
    <w:p w:rsidR="00000000" w:rsidDel="00000000" w:rsidP="00000000" w:rsidRDefault="00000000" w:rsidRPr="00000000" w14:paraId="000007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21, 13, 1, 8, '2021-07-10 08:34:30'),</w:t>
        </w:r>
      </w:ins>
    </w:p>
    <w:p w:rsidR="00000000" w:rsidDel="00000000" w:rsidP="00000000" w:rsidRDefault="00000000" w:rsidRPr="00000000" w14:paraId="000007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 22, 2, 1, 7, '2021-07-10 09:22:05'),</w:t>
        </w:r>
      </w:ins>
    </w:p>
    <w:p w:rsidR="00000000" w:rsidDel="00000000" w:rsidP="00000000" w:rsidRDefault="00000000" w:rsidRPr="00000000" w14:paraId="000007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(41, 22, 3, 1, 0, '2021-07-10 09:22:34'),</w:t>
        </w:r>
      </w:ins>
    </w:p>
    <w:p w:rsidR="00000000" w:rsidDel="00000000" w:rsidP="00000000" w:rsidRDefault="00000000" w:rsidRPr="00000000" w14:paraId="000007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(42, 24, 1, 1, 0, '2021-07-12 04:26:05'),</w:t>
        </w:r>
      </w:ins>
    </w:p>
    <w:p w:rsidR="00000000" w:rsidDel="00000000" w:rsidP="00000000" w:rsidRDefault="00000000" w:rsidRPr="00000000" w14:paraId="000007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(43, 24, 5, 1, 1, '2021-07-12 04:26:31'),</w:t>
        </w:r>
      </w:ins>
    </w:p>
    <w:p w:rsidR="00000000" w:rsidDel="00000000" w:rsidP="00000000" w:rsidRDefault="00000000" w:rsidRPr="00000000" w14:paraId="000007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(46, 21, 14, 1, 7, '2021-07-12 04:34:15'),</w:t>
        </w:r>
      </w:ins>
    </w:p>
    <w:p w:rsidR="00000000" w:rsidDel="00000000" w:rsidP="00000000" w:rsidRDefault="00000000" w:rsidRPr="00000000" w14:paraId="000007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(47, 27, 16, 1, 0, '2021-11-25 06:27:13'),</w:t>
        </w:r>
      </w:ins>
    </w:p>
    <w:p w:rsidR="00000000" w:rsidDel="00000000" w:rsidP="00000000" w:rsidRDefault="00000000" w:rsidRPr="00000000" w14:paraId="000007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(48, 28, 16, 1, 7, '2022-05-07 13:38:15'),</w:t>
        </w:r>
      </w:ins>
    </w:p>
    <w:p w:rsidR="00000000" w:rsidDel="00000000" w:rsidP="00000000" w:rsidRDefault="00000000" w:rsidRPr="00000000" w14:paraId="000007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(49, 28, 17, 1, 5, '2022-05-07 13:39:33'),</w:t>
        </w:r>
      </w:ins>
    </w:p>
    <w:p w:rsidR="00000000" w:rsidDel="00000000" w:rsidP="00000000" w:rsidRDefault="00000000" w:rsidRPr="00000000" w14:paraId="000007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(50, 29, 17, 1, 6, '2022-06-04 17:32:20'),</w:t>
        </w:r>
      </w:ins>
    </w:p>
    <w:p w:rsidR="00000000" w:rsidDel="00000000" w:rsidP="00000000" w:rsidRDefault="00000000" w:rsidRPr="00000000" w14:paraId="000007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(51, 29, 16, 1, 0, '2022-06-04 17:33:15'),</w:t>
        </w:r>
      </w:ins>
    </w:p>
    <w:p w:rsidR="00000000" w:rsidDel="00000000" w:rsidP="00000000" w:rsidRDefault="00000000" w:rsidRPr="00000000" w14:paraId="000007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(52, 30, 17, 1, 0, '2022-07-21 11:26:11'),</w:t>
        </w:r>
      </w:ins>
    </w:p>
    <w:p w:rsidR="00000000" w:rsidDel="00000000" w:rsidP="00000000" w:rsidRDefault="00000000" w:rsidRPr="00000000" w14:paraId="000007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31, 16, 1, 7, '2022-07-22 11:01:54'),</w:t>
        </w:r>
      </w:ins>
    </w:p>
    <w:p w:rsidR="00000000" w:rsidDel="00000000" w:rsidP="00000000" w:rsidRDefault="00000000" w:rsidRPr="00000000" w14:paraId="000007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32, 16, 1, 1, '2022-07-25 11:01:45'),</w:t>
        </w:r>
      </w:ins>
    </w:p>
    <w:p w:rsidR="00000000" w:rsidDel="00000000" w:rsidP="00000000" w:rsidRDefault="00000000" w:rsidRPr="00000000" w14:paraId="000007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(55, 33, 18, 1, 9, '2022-07-26 11:50:35'),</w:t>
        </w:r>
      </w:ins>
    </w:p>
    <w:p w:rsidR="00000000" w:rsidDel="00000000" w:rsidP="00000000" w:rsidRDefault="00000000" w:rsidRPr="00000000" w14:paraId="000007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33, 16, 1, 1, '2022-07-26 12:37:24'),</w:t>
        </w:r>
      </w:ins>
    </w:p>
    <w:p w:rsidR="00000000" w:rsidDel="00000000" w:rsidP="00000000" w:rsidRDefault="00000000" w:rsidRPr="00000000" w14:paraId="000007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(57, 34, 18, 1, 3, '2022-07-27 05:03:41'),</w:t>
        </w:r>
      </w:ins>
    </w:p>
    <w:p w:rsidR="00000000" w:rsidDel="00000000" w:rsidP="00000000" w:rsidRDefault="00000000" w:rsidRPr="00000000" w14:paraId="000007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(58, 36, 18, 1, 0, '2022-07-29 08:36:13'),</w:t>
        </w:r>
      </w:ins>
    </w:p>
    <w:p w:rsidR="00000000" w:rsidDel="00000000" w:rsidP="00000000" w:rsidRDefault="00000000" w:rsidRPr="00000000" w14:paraId="000007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(59, 36, 17, 1, 0, '2022-07-29 08:36:40'),</w:t>
        </w:r>
      </w:ins>
    </w:p>
    <w:p w:rsidR="00000000" w:rsidDel="00000000" w:rsidP="00000000" w:rsidRDefault="00000000" w:rsidRPr="00000000" w14:paraId="000007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(60, 38, 16, 1, 3, '2022-09-24 08:14:44'),</w:t>
        </w:r>
      </w:ins>
    </w:p>
    <w:p w:rsidR="00000000" w:rsidDel="00000000" w:rsidP="00000000" w:rsidRDefault="00000000" w:rsidRPr="00000000" w14:paraId="000007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(61, 39, 16, 1, 7, '2022-09-24 09:15:36'),</w:t>
        </w:r>
      </w:ins>
    </w:p>
    <w:p w:rsidR="00000000" w:rsidDel="00000000" w:rsidP="00000000" w:rsidRDefault="00000000" w:rsidRPr="00000000" w14:paraId="000007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(62, 30, 16, 1, 3, '2022-09-25 08:33:26'),</w:t>
        </w:r>
      </w:ins>
    </w:p>
    <w:p w:rsidR="00000000" w:rsidDel="00000000" w:rsidP="00000000" w:rsidRDefault="00000000" w:rsidRPr="00000000" w14:paraId="000007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(63, 30, 19, 3, 0, '2022-09-25 09:23:54');</w:t>
        </w:r>
      </w:ins>
    </w:p>
    <w:p w:rsidR="00000000" w:rsidDel="00000000" w:rsidP="00000000" w:rsidRDefault="00000000" w:rsidRPr="00000000" w14:paraId="000007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7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`dgt_candidate_visited_jobs`</w:t>
        </w:r>
      </w:ins>
    </w:p>
    <w:p w:rsidR="00000000" w:rsidDel="00000000" w:rsidP="00000000" w:rsidRDefault="00000000" w:rsidRPr="00000000" w14:paraId="000007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`dgt_candidate_visited_jobs` (</w:t>
        </w:r>
      </w:ins>
    </w:p>
    <w:p w:rsidR="00000000" w:rsidDel="00000000" w:rsidP="00000000" w:rsidRDefault="00000000" w:rsidRPr="00000000" w14:paraId="000007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7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`job_id` int(11) NOT NULL,</w:t>
        </w:r>
      </w:ins>
    </w:p>
    <w:p w:rsidR="00000000" w:rsidDel="00000000" w:rsidP="00000000" w:rsidRDefault="00000000" w:rsidRPr="00000000" w14:paraId="000007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`candidate_id` int(11) NOT NULL,</w:t>
        </w:r>
      </w:ins>
    </w:p>
    <w:p w:rsidR="00000000" w:rsidDel="00000000" w:rsidP="00000000" w:rsidRDefault="00000000" w:rsidRPr="00000000" w14:paraId="000007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`visited_on` datetime NOT NULL DEFAULT current_timestamp()</w:t>
        </w:r>
      </w:ins>
    </w:p>
    <w:p w:rsidR="00000000" w:rsidDel="00000000" w:rsidP="00000000" w:rsidRDefault="00000000" w:rsidRPr="00000000" w14:paraId="000007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7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`dgt_candidate_visited_jobs`</w:t>
        </w:r>
      </w:ins>
    </w:p>
    <w:p w:rsidR="00000000" w:rsidDel="00000000" w:rsidP="00000000" w:rsidRDefault="00000000" w:rsidRPr="00000000" w14:paraId="000007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`dgt_candidate_visited_jobs` (`id`, `job_id`, `candidate_id`, `visited_on`) VALUES</w:t>
        </w:r>
      </w:ins>
    </w:p>
    <w:p w:rsidR="00000000" w:rsidDel="00000000" w:rsidP="00000000" w:rsidRDefault="00000000" w:rsidRPr="00000000" w14:paraId="000007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2, 1, '2020-05-23 14:31:11'),</w:t>
        </w:r>
      </w:ins>
    </w:p>
    <w:p w:rsidR="00000000" w:rsidDel="00000000" w:rsidP="00000000" w:rsidRDefault="00000000" w:rsidRPr="00000000" w14:paraId="000007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3, 1, '2020-07-06 15:21:14'),</w:t>
        </w:r>
      </w:ins>
    </w:p>
    <w:p w:rsidR="00000000" w:rsidDel="00000000" w:rsidP="00000000" w:rsidRDefault="00000000" w:rsidRPr="00000000" w14:paraId="000007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1, 1, '2020-05-23 14:30:58'),</w:t>
        </w:r>
      </w:ins>
    </w:p>
    <w:p w:rsidR="00000000" w:rsidDel="00000000" w:rsidP="00000000" w:rsidRDefault="00000000" w:rsidRPr="00000000" w14:paraId="000007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4, 1, '2020-05-23 14:37:39'),</w:t>
        </w:r>
      </w:ins>
    </w:p>
    <w:p w:rsidR="00000000" w:rsidDel="00000000" w:rsidP="00000000" w:rsidRDefault="00000000" w:rsidRPr="00000000" w14:paraId="000007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2, 2, '2020-03-11 10:21:56'),</w:t>
        </w:r>
      </w:ins>
    </w:p>
    <w:p w:rsidR="00000000" w:rsidDel="00000000" w:rsidP="00000000" w:rsidRDefault="00000000" w:rsidRPr="00000000" w14:paraId="000007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6, 5, '2020-06-08 12:36:33'),</w:t>
        </w:r>
      </w:ins>
    </w:p>
    <w:p w:rsidR="00000000" w:rsidDel="00000000" w:rsidP="00000000" w:rsidRDefault="00000000" w:rsidRPr="00000000" w14:paraId="000007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3, 5, '2020-06-08 13:57:39'),</w:t>
        </w:r>
      </w:ins>
    </w:p>
    <w:p w:rsidR="00000000" w:rsidDel="00000000" w:rsidP="00000000" w:rsidRDefault="00000000" w:rsidRPr="00000000" w14:paraId="000007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1, 5, '2020-06-08 14:05:09'),</w:t>
        </w:r>
      </w:ins>
    </w:p>
    <w:p w:rsidR="00000000" w:rsidDel="00000000" w:rsidP="00000000" w:rsidRDefault="00000000" w:rsidRPr="00000000" w14:paraId="000007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7, 6, '2020-06-09 17:58:04'),</w:t>
        </w:r>
      </w:ins>
    </w:p>
    <w:p w:rsidR="00000000" w:rsidDel="00000000" w:rsidP="00000000" w:rsidRDefault="00000000" w:rsidRPr="00000000" w14:paraId="000007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2, 8, '2020-06-09 21:44:21'),</w:t>
        </w:r>
      </w:ins>
    </w:p>
    <w:p w:rsidR="00000000" w:rsidDel="00000000" w:rsidP="00000000" w:rsidRDefault="00000000" w:rsidRPr="00000000" w14:paraId="000007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3, 8, '2020-06-09 21:59:12'),</w:t>
        </w:r>
      </w:ins>
    </w:p>
    <w:p w:rsidR="00000000" w:rsidDel="00000000" w:rsidP="00000000" w:rsidRDefault="00000000" w:rsidRPr="00000000" w14:paraId="000007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1, 7, '2020-06-10 05:48:07'),</w:t>
        </w:r>
      </w:ins>
    </w:p>
    <w:p w:rsidR="00000000" w:rsidDel="00000000" w:rsidP="00000000" w:rsidRDefault="00000000" w:rsidRPr="00000000" w14:paraId="000007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2, 7, '2020-06-10 10:00:47'),</w:t>
        </w:r>
      </w:ins>
    </w:p>
    <w:p w:rsidR="00000000" w:rsidDel="00000000" w:rsidP="00000000" w:rsidRDefault="00000000" w:rsidRPr="00000000" w14:paraId="000007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7, 1, '2020-07-06 15:21:35'),</w:t>
        </w:r>
      </w:ins>
    </w:p>
    <w:p w:rsidR="00000000" w:rsidDel="00000000" w:rsidP="00000000" w:rsidRDefault="00000000" w:rsidRPr="00000000" w14:paraId="000007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6, 10, '2020-07-10 19:30:15'),</w:t>
        </w:r>
      </w:ins>
    </w:p>
    <w:p w:rsidR="00000000" w:rsidDel="00000000" w:rsidP="00000000" w:rsidRDefault="00000000" w:rsidRPr="00000000" w14:paraId="000007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3, 10, '2020-07-10 19:38:37'),</w:t>
        </w:r>
      </w:ins>
    </w:p>
    <w:p w:rsidR="00000000" w:rsidDel="00000000" w:rsidP="00000000" w:rsidRDefault="00000000" w:rsidRPr="00000000" w14:paraId="000007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9, 11, '2020-12-29 17:17:23'),</w:t>
        </w:r>
      </w:ins>
    </w:p>
    <w:p w:rsidR="00000000" w:rsidDel="00000000" w:rsidP="00000000" w:rsidRDefault="00000000" w:rsidRPr="00000000" w14:paraId="000007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8, 11, '2020-12-29 17:15:37'),</w:t>
        </w:r>
      </w:ins>
    </w:p>
    <w:p w:rsidR="00000000" w:rsidDel="00000000" w:rsidP="00000000" w:rsidRDefault="00000000" w:rsidRPr="00000000" w14:paraId="000007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1, 12, '2020-12-29 17:51:19'),</w:t>
        </w:r>
      </w:ins>
    </w:p>
    <w:p w:rsidR="00000000" w:rsidDel="00000000" w:rsidP="00000000" w:rsidRDefault="00000000" w:rsidRPr="00000000" w14:paraId="000007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8, 12, '2020-12-29 17:51:40'),</w:t>
        </w:r>
      </w:ins>
    </w:p>
    <w:p w:rsidR="00000000" w:rsidDel="00000000" w:rsidP="00000000" w:rsidRDefault="00000000" w:rsidRPr="00000000" w14:paraId="000007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9, 12, '2020-12-29 17:55:30'),</w:t>
        </w:r>
      </w:ins>
    </w:p>
    <w:p w:rsidR="00000000" w:rsidDel="00000000" w:rsidP="00000000" w:rsidRDefault="00000000" w:rsidRPr="00000000" w14:paraId="000007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4, 15, '2021-01-08 15:33:10'),</w:t>
        </w:r>
      </w:ins>
    </w:p>
    <w:p w:rsidR="00000000" w:rsidDel="00000000" w:rsidP="00000000" w:rsidRDefault="00000000" w:rsidRPr="00000000" w14:paraId="000007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1, 362, '2021-01-08 16:23:53'),</w:t>
        </w:r>
      </w:ins>
    </w:p>
    <w:p w:rsidR="00000000" w:rsidDel="00000000" w:rsidP="00000000" w:rsidRDefault="00000000" w:rsidRPr="00000000" w14:paraId="000007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2, 362, '2021-01-08 16:23:57'),</w:t>
        </w:r>
      </w:ins>
    </w:p>
    <w:p w:rsidR="00000000" w:rsidDel="00000000" w:rsidP="00000000" w:rsidRDefault="00000000" w:rsidRPr="00000000" w14:paraId="000007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10, 19, '2021-04-07 00:24:42'),</w:t>
        </w:r>
      </w:ins>
    </w:p>
    <w:p w:rsidR="00000000" w:rsidDel="00000000" w:rsidP="00000000" w:rsidRDefault="00000000" w:rsidRPr="00000000" w14:paraId="000007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11, 19, '2021-04-07 00:24:26'),</w:t>
        </w:r>
      </w:ins>
    </w:p>
    <w:p w:rsidR="00000000" w:rsidDel="00000000" w:rsidP="00000000" w:rsidRDefault="00000000" w:rsidRPr="00000000" w14:paraId="000007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11, 20, '2021-04-07 00:20:44'),</w:t>
        </w:r>
      </w:ins>
    </w:p>
    <w:p w:rsidR="00000000" w:rsidDel="00000000" w:rsidP="00000000" w:rsidRDefault="00000000" w:rsidRPr="00000000" w14:paraId="000007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10, 20, '2021-04-07 00:20:38'),</w:t>
        </w:r>
      </w:ins>
    </w:p>
    <w:p w:rsidR="00000000" w:rsidDel="00000000" w:rsidP="00000000" w:rsidRDefault="00000000" w:rsidRPr="00000000" w14:paraId="000007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12, 20, '2021-04-07 00:21:58'),</w:t>
        </w:r>
      </w:ins>
    </w:p>
    <w:p w:rsidR="00000000" w:rsidDel="00000000" w:rsidP="00000000" w:rsidRDefault="00000000" w:rsidRPr="00000000" w14:paraId="000007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12, 19, '2021-04-07 00:26:15'),</w:t>
        </w:r>
      </w:ins>
    </w:p>
    <w:p w:rsidR="00000000" w:rsidDel="00000000" w:rsidP="00000000" w:rsidRDefault="00000000" w:rsidRPr="00000000" w14:paraId="000007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14, 21, '2021-07-12 10:04:15'),</w:t>
        </w:r>
      </w:ins>
    </w:p>
    <w:p w:rsidR="00000000" w:rsidDel="00000000" w:rsidP="00000000" w:rsidRDefault="00000000" w:rsidRPr="00000000" w14:paraId="000007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13, 21, '2021-07-12 10:03:09'),</w:t>
        </w:r>
      </w:ins>
    </w:p>
    <w:p w:rsidR="00000000" w:rsidDel="00000000" w:rsidP="00000000" w:rsidRDefault="00000000" w:rsidRPr="00000000" w14:paraId="000007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3, 22, '2021-07-10 14:52:35'),</w:t>
        </w:r>
      </w:ins>
    </w:p>
    <w:p w:rsidR="00000000" w:rsidDel="00000000" w:rsidP="00000000" w:rsidRDefault="00000000" w:rsidRPr="00000000" w14:paraId="000007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5, 24, '2021-07-12 09:56:32'),</w:t>
        </w:r>
      </w:ins>
    </w:p>
    <w:p w:rsidR="00000000" w:rsidDel="00000000" w:rsidP="00000000" w:rsidRDefault="00000000" w:rsidRPr="00000000" w14:paraId="000007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15, 21, '2021-07-12 10:07:28'),</w:t>
        </w:r>
      </w:ins>
    </w:p>
    <w:p w:rsidR="00000000" w:rsidDel="00000000" w:rsidP="00000000" w:rsidRDefault="00000000" w:rsidRPr="00000000" w14:paraId="000007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1, 21, '2021-07-12 10:00:06'),</w:t>
        </w:r>
      </w:ins>
    </w:p>
    <w:p w:rsidR="00000000" w:rsidDel="00000000" w:rsidP="00000000" w:rsidRDefault="00000000" w:rsidRPr="00000000" w14:paraId="000007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15, 25, '2021-07-12 11:34:23'),</w:t>
        </w:r>
      </w:ins>
    </w:p>
    <w:p w:rsidR="00000000" w:rsidDel="00000000" w:rsidP="00000000" w:rsidRDefault="00000000" w:rsidRPr="00000000" w14:paraId="000007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16, 27, '2021-11-25 08:31:02'),</w:t>
        </w:r>
      </w:ins>
    </w:p>
    <w:p w:rsidR="00000000" w:rsidDel="00000000" w:rsidP="00000000" w:rsidRDefault="00000000" w:rsidRPr="00000000" w14:paraId="000007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16, 28, '2022-05-07 16:39:21'),</w:t>
        </w:r>
      </w:ins>
    </w:p>
    <w:p w:rsidR="00000000" w:rsidDel="00000000" w:rsidP="00000000" w:rsidRDefault="00000000" w:rsidRPr="00000000" w14:paraId="000007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 17, 28, '2022-05-07 16:39:33'),</w:t>
        </w:r>
      </w:ins>
    </w:p>
    <w:p w:rsidR="00000000" w:rsidDel="00000000" w:rsidP="00000000" w:rsidRDefault="00000000" w:rsidRPr="00000000" w14:paraId="000007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(41, 17, 458, '2022-05-18 07:53:57'),</w:t>
        </w:r>
      </w:ins>
    </w:p>
    <w:p w:rsidR="00000000" w:rsidDel="00000000" w:rsidP="00000000" w:rsidRDefault="00000000" w:rsidRPr="00000000" w14:paraId="000007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(42, 16, 29, '2022-06-04 20:33:16'),</w:t>
        </w:r>
      </w:ins>
    </w:p>
    <w:p w:rsidR="00000000" w:rsidDel="00000000" w:rsidP="00000000" w:rsidRDefault="00000000" w:rsidRPr="00000000" w14:paraId="000007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(43, 16, 32, '2022-07-25 12:10:16'),</w:t>
        </w:r>
      </w:ins>
    </w:p>
    <w:p w:rsidR="00000000" w:rsidDel="00000000" w:rsidP="00000000" w:rsidRDefault="00000000" w:rsidRPr="00000000" w14:paraId="000007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(44, 17, 32, '2022-07-25 12:10:22'),</w:t>
        </w:r>
      </w:ins>
    </w:p>
    <w:p w:rsidR="00000000" w:rsidDel="00000000" w:rsidP="00000000" w:rsidRDefault="00000000" w:rsidRPr="00000000" w14:paraId="000007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(45, 16, 33, '2022-07-26 13:46:57'),</w:t>
        </w:r>
      </w:ins>
    </w:p>
    <w:p w:rsidR="00000000" w:rsidDel="00000000" w:rsidP="00000000" w:rsidRDefault="00000000" w:rsidRPr="00000000" w14:paraId="000007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(46, 18, 33, '2022-07-26 13:37:41'),</w:t>
        </w:r>
      </w:ins>
    </w:p>
    <w:p w:rsidR="00000000" w:rsidDel="00000000" w:rsidP="00000000" w:rsidRDefault="00000000" w:rsidRPr="00000000" w14:paraId="000007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(47, 18, 34, '2022-07-27 14:20:15'),</w:t>
        </w:r>
      </w:ins>
    </w:p>
    <w:p w:rsidR="00000000" w:rsidDel="00000000" w:rsidP="00000000" w:rsidRDefault="00000000" w:rsidRPr="00000000" w14:paraId="000007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(48, 16, 34, '2022-07-27 14:20:01'),</w:t>
        </w:r>
      </w:ins>
    </w:p>
    <w:p w:rsidR="00000000" w:rsidDel="00000000" w:rsidP="00000000" w:rsidRDefault="00000000" w:rsidRPr="00000000" w14:paraId="000007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(49, 17, 34, '2022-07-27 13:15:57'),</w:t>
        </w:r>
      </w:ins>
    </w:p>
    <w:p w:rsidR="00000000" w:rsidDel="00000000" w:rsidP="00000000" w:rsidRDefault="00000000" w:rsidRPr="00000000" w14:paraId="000007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(50, 17, 36, '2022-07-29 09:36:41'),</w:t>
        </w:r>
      </w:ins>
    </w:p>
    <w:p w:rsidR="00000000" w:rsidDel="00000000" w:rsidP="00000000" w:rsidRDefault="00000000" w:rsidRPr="00000000" w14:paraId="000007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(51, 16, 30, '2022-09-27 12:10:53'),</w:t>
        </w:r>
      </w:ins>
    </w:p>
    <w:p w:rsidR="00000000" w:rsidDel="00000000" w:rsidP="00000000" w:rsidRDefault="00000000" w:rsidRPr="00000000" w14:paraId="000007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(52, 11, 30, '2022-09-25 14:02:47'),</w:t>
        </w:r>
      </w:ins>
    </w:p>
    <w:p w:rsidR="00000000" w:rsidDel="00000000" w:rsidP="00000000" w:rsidRDefault="00000000" w:rsidRPr="00000000" w14:paraId="000007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(53, 17, 30, '2022-09-27 12:17:29'),</w:t>
        </w:r>
      </w:ins>
    </w:p>
    <w:p w:rsidR="00000000" w:rsidDel="00000000" w:rsidP="00000000" w:rsidRDefault="00000000" w:rsidRPr="00000000" w14:paraId="000007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(54, 19, 30, '2022-09-27 12:17:12'),</w:t>
        </w:r>
      </w:ins>
    </w:p>
    <w:p w:rsidR="00000000" w:rsidDel="00000000" w:rsidP="00000000" w:rsidRDefault="00000000" w:rsidRPr="00000000" w14:paraId="000007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(55, 13, 30, '2022-09-26 14:12:37'),</w:t>
        </w:r>
      </w:ins>
    </w:p>
    <w:p w:rsidR="00000000" w:rsidDel="00000000" w:rsidP="00000000" w:rsidRDefault="00000000" w:rsidRPr="00000000" w14:paraId="000007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(56, 18, 30, '2022-09-27 11:06:57');</w:t>
        </w:r>
      </w:ins>
    </w:p>
    <w:p w:rsidR="00000000" w:rsidDel="00000000" w:rsidP="00000000" w:rsidRDefault="00000000" w:rsidRPr="00000000" w14:paraId="000007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7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`dgt_jobs`</w:t>
        </w:r>
      </w:ins>
    </w:p>
    <w:p w:rsidR="00000000" w:rsidDel="00000000" w:rsidP="00000000" w:rsidRDefault="00000000" w:rsidRPr="00000000" w14:paraId="000007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`dgt_jobs` (</w:t>
        </w:r>
      </w:ins>
    </w:p>
    <w:p w:rsidR="00000000" w:rsidDel="00000000" w:rsidP="00000000" w:rsidRDefault="00000000" w:rsidRPr="00000000" w14:paraId="000007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7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DEFAULT NULL,</w:t>
        </w:r>
      </w:ins>
    </w:p>
    <w:p w:rsidR="00000000" w:rsidDel="00000000" w:rsidP="00000000" w:rsidRDefault="00000000" w:rsidRPr="00000000" w14:paraId="000007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`job_title` varchar(255) NOT NULL,</w:t>
        </w:r>
      </w:ins>
    </w:p>
    <w:p w:rsidR="00000000" w:rsidDel="00000000" w:rsidP="00000000" w:rsidRDefault="00000000" w:rsidRPr="00000000" w14:paraId="000007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`department_id` int(11) NOT NULL,</w:t>
        </w:r>
      </w:ins>
    </w:p>
    <w:p w:rsidR="00000000" w:rsidDel="00000000" w:rsidP="00000000" w:rsidRDefault="00000000" w:rsidRPr="00000000" w14:paraId="000007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`position_id` int(11) NOT NULL,</w:t>
        </w:r>
      </w:ins>
    </w:p>
    <w:p w:rsidR="00000000" w:rsidDel="00000000" w:rsidP="00000000" w:rsidRDefault="00000000" w:rsidRPr="00000000" w14:paraId="000007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`job_location` varchar(199) NOT NULL,</w:t>
        </w:r>
      </w:ins>
    </w:p>
    <w:p w:rsidR="00000000" w:rsidDel="00000000" w:rsidP="00000000" w:rsidRDefault="00000000" w:rsidRPr="00000000" w14:paraId="000007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`country_id` int(11) NOT NULL,</w:t>
        </w:r>
      </w:ins>
    </w:p>
    <w:p w:rsidR="00000000" w:rsidDel="00000000" w:rsidP="00000000" w:rsidRDefault="00000000" w:rsidRPr="00000000" w14:paraId="000007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`no_of_vacancy` varchar(199) NOT NULL,</w:t>
        </w:r>
      </w:ins>
    </w:p>
    <w:p w:rsidR="00000000" w:rsidDel="00000000" w:rsidP="00000000" w:rsidRDefault="00000000" w:rsidRPr="00000000" w14:paraId="000007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`experience` varchar(199) NOT NULL,</w:t>
        </w:r>
      </w:ins>
    </w:p>
    <w:p w:rsidR="00000000" w:rsidDel="00000000" w:rsidP="00000000" w:rsidRDefault="00000000" w:rsidRPr="00000000" w14:paraId="000007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`experience_level_id` int(11) NOT NULL,</w:t>
        </w:r>
      </w:ins>
    </w:p>
    <w:p w:rsidR="00000000" w:rsidDel="00000000" w:rsidP="00000000" w:rsidRDefault="00000000" w:rsidRPr="00000000" w14:paraId="000007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`age` varchar(199) NOT NULL,</w:t>
        </w:r>
      </w:ins>
    </w:p>
    <w:p w:rsidR="00000000" w:rsidDel="00000000" w:rsidP="00000000" w:rsidRDefault="00000000" w:rsidRPr="00000000" w14:paraId="000007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`salary_from` varchar(199) NOT NULL,</w:t>
        </w:r>
      </w:ins>
    </w:p>
    <w:p w:rsidR="00000000" w:rsidDel="00000000" w:rsidP="00000000" w:rsidRDefault="00000000" w:rsidRPr="00000000" w14:paraId="000007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`salary_to` varchar(199) NOT NULL,</w:t>
        </w:r>
      </w:ins>
    </w:p>
    <w:p w:rsidR="00000000" w:rsidDel="00000000" w:rsidP="00000000" w:rsidRDefault="00000000" w:rsidRPr="00000000" w14:paraId="000007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`job_type_id` int(11) NOT NULL,</w:t>
        </w:r>
      </w:ins>
    </w:p>
    <w:p w:rsidR="00000000" w:rsidDel="00000000" w:rsidP="00000000" w:rsidRDefault="00000000" w:rsidRPr="00000000" w14:paraId="000007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`job_status` int(11) NOT NULL COMMENT '0 for open 1 for close',</w:t>
        </w:r>
      </w:ins>
    </w:p>
    <w:p w:rsidR="00000000" w:rsidDel="00000000" w:rsidP="00000000" w:rsidRDefault="00000000" w:rsidRPr="00000000" w14:paraId="000007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`start_date` date NOT NULL,</w:t>
        </w:r>
      </w:ins>
    </w:p>
    <w:p w:rsidR="00000000" w:rsidDel="00000000" w:rsidP="00000000" w:rsidRDefault="00000000" w:rsidRPr="00000000" w14:paraId="000007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`expired_date` date NOT NULL,</w:t>
        </w:r>
      </w:ins>
    </w:p>
    <w:p w:rsidR="00000000" w:rsidDel="00000000" w:rsidP="00000000" w:rsidRDefault="00000000" w:rsidRPr="00000000" w14:paraId="000007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`description` text DEFAULT NULL,</w:t>
        </w:r>
      </w:ins>
    </w:p>
    <w:p w:rsidR="00000000" w:rsidDel="00000000" w:rsidP="00000000" w:rsidRDefault="00000000" w:rsidRPr="00000000" w14:paraId="000007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`job_image` varchar(255) NOT NULL,</w:t>
        </w:r>
      </w:ins>
    </w:p>
    <w:p w:rsidR="00000000" w:rsidDel="00000000" w:rsidP="00000000" w:rsidRDefault="00000000" w:rsidRPr="00000000" w14:paraId="000007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`created_by` int(11) NOT NULL,</w:t>
        </w:r>
      </w:ins>
    </w:p>
    <w:p w:rsidR="00000000" w:rsidDel="00000000" w:rsidP="00000000" w:rsidRDefault="00000000" w:rsidRPr="00000000" w14:paraId="000007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7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`deleted_at` datetime DEFAULT NULL</w:t>
        </w:r>
      </w:ins>
    </w:p>
    <w:p w:rsidR="00000000" w:rsidDel="00000000" w:rsidP="00000000" w:rsidRDefault="00000000" w:rsidRPr="00000000" w14:paraId="000007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7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`dgt_jobs`</w:t>
        </w:r>
      </w:ins>
    </w:p>
    <w:p w:rsidR="00000000" w:rsidDel="00000000" w:rsidP="00000000" w:rsidRDefault="00000000" w:rsidRPr="00000000" w14:paraId="000007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`dgt_jobs` (`id`, `subdomain_id`, `job_title`, `department_id`, `position_id`, `job_location`, `country_id`, `no_of_vacancy`, `experience`, `experience_level_id`, `age`, `salary_from`, `salary_to`, `job_type_id`, `job_status`, `start_date`, `expired_date`, `description`, `job_image`, `created_by`, `created_at`, `deleted_at`) VALUES</w:t>
        </w:r>
      </w:ins>
    </w:p>
    <w:p w:rsidR="00000000" w:rsidDel="00000000" w:rsidP="00000000" w:rsidRDefault="00000000" w:rsidRPr="00000000" w14:paraId="000007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NULL, 'php developer', 5, 1, 'coimbatore', 101, '5', '1-3', 1, '25-30', '10K', '35K', 10, 1, '2020-03-06', '2020-03-31', 'job descriptions  ', '', 1, '2020-03-10 11:01:16', NULL),</w:t>
        </w:r>
      </w:ins>
    </w:p>
    <w:p w:rsidR="00000000" w:rsidDel="00000000" w:rsidP="00000000" w:rsidRDefault="00000000" w:rsidRPr="00000000" w14:paraId="000007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NULL, 'android developer11', 5, 9, 'chennai', 101, '5', '1-3', 2, '25-30', '10k', '25k', 1, 0, '2020-03-03', '2020-03-18', 'test descriptionss', '', 1, '2020-03-10 11:02:46', NULL),</w:t>
        </w:r>
      </w:ins>
    </w:p>
    <w:p w:rsidR="00000000" w:rsidDel="00000000" w:rsidP="00000000" w:rsidRDefault="00000000" w:rsidRPr="00000000" w14:paraId="000007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NULL, 'python developer', 5, 1, 'coimbatore', 101, '5', '1-3', 1, '25-30', '10k', '20k', 1, 0, '2020-03-11', '2020-03-31', 'test descriptions ', '', 1, '2020-03-10 11:03:40', NULL),</w:t>
        </w:r>
      </w:ins>
    </w:p>
    <w:p w:rsidR="00000000" w:rsidDel="00000000" w:rsidP="00000000" w:rsidRDefault="00000000" w:rsidRPr="00000000" w14:paraId="000007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NULL, 'hr executive', 3, 1, 'coimbatore', 101, '2', '1-2', 1, '20-25', '10k', '15k', 2, 0, '2020-03-06', '2020-04-01', 'dsgfsdgfdfg', '', 1, '2020-03-10 11:04:44', NULL),</w:t>
        </w:r>
      </w:ins>
    </w:p>
    <w:p w:rsidR="00000000" w:rsidDel="00000000" w:rsidP="00000000" w:rsidRDefault="00000000" w:rsidRPr="00000000" w14:paraId="000007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NULL, 'developer', 5, 11, 'chennai', 101, '5', '1 to 3', 1, '20-25', '10k', '25k', 4, 0, '2020-05-26', '2020-05-31', 'scdsdsssds', 'developer-api.jpg', 1, '2020-05-23 12:54:08', NULL),</w:t>
        </w:r>
      </w:ins>
    </w:p>
    <w:p w:rsidR="00000000" w:rsidDel="00000000" w:rsidP="00000000" w:rsidRDefault="00000000" w:rsidRPr="00000000" w14:paraId="000007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NULL, 'Automation Testing', 5, 11, 'Cbe', 36, '2', '3', 2, '30', '20000', '30000', 3, 0, '2020-06-16', '2020-06-26', 'dfDFASFG FGASFGASFGASFG', '968118aa02916d5f37df986cb529f860.jpg', 1, '2020-06-08 00:05:37', NULL),</w:t>
        </w:r>
      </w:ins>
    </w:p>
    <w:p w:rsidR="00000000" w:rsidDel="00000000" w:rsidP="00000000" w:rsidRDefault="00000000" w:rsidRPr="00000000" w14:paraId="000007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NULL, 'Python Developer', 5, 10, 'Bangalore', 101, '3', '5', 5, '35', '25000', '35000', 4, 0, '2020-06-01', '2020-06-30', 'Senior Developer required', 'Test.txt', 1, '2020-06-09 01:59:56', NULL),</w:t>
        </w:r>
      </w:ins>
    </w:p>
    <w:p w:rsidR="00000000" w:rsidDel="00000000" w:rsidP="00000000" w:rsidRDefault="00000000" w:rsidRPr="00000000" w14:paraId="000007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NULL, 'test job1', 1, 1, 'chennai', 63, '2', '6', 1, '30', '5', '10', 3, 0, '2020-12-31', '2021-01-02', 'test', '682028.jpg', 1, '2020-12-29 10:46:13', NULL),</w:t>
        </w:r>
      </w:ins>
    </w:p>
    <w:p w:rsidR="00000000" w:rsidDel="00000000" w:rsidP="00000000" w:rsidRDefault="00000000" w:rsidRPr="00000000" w14:paraId="000007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NULL, 'Sox analyst vacancy', 2, 4, 'coimabtore', 101, '1', '4to7 years prefered', 5, '30', '30000', '45000', 4, 0, '2020-12-29', '2020-12-30', 'fdgdhbf', 'imagez.jpg', 1, '2020-12-29 11:23:33', NULL),</w:t>
        </w:r>
      </w:ins>
    </w:p>
    <w:p w:rsidR="00000000" w:rsidDel="00000000" w:rsidP="00000000" w:rsidRDefault="00000000" w:rsidRPr="00000000" w14:paraId="000007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NULL, 'test jobn', 13, 24, 'Coimbatore', 101, '3', '2', 1, '30', '20000', '25000', 3, 0, '2021-04-06', '2021-04-30', 'cedwfcsrdwfrwvdvfwsdfvswdfcwsfc', 'SS_114.png', 1, '2021-04-06 13:01:33', NULL),</w:t>
        </w:r>
      </w:ins>
    </w:p>
    <w:p w:rsidR="00000000" w:rsidDel="00000000" w:rsidP="00000000" w:rsidRDefault="00000000" w:rsidRPr="00000000" w14:paraId="000007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NULL, 'Jobtit', 13, 24, 'cfreg', 101, '1', 'sdv', 2, '30', '20000', '25000', 3, 1, '2021-06-04', '2021-06-04', 'sf', 'SS_1141.png', 1, '2021-04-06 18:28:13', NULL),</w:t>
        </w:r>
      </w:ins>
    </w:p>
    <w:p w:rsidR="00000000" w:rsidDel="00000000" w:rsidP="00000000" w:rsidRDefault="00000000" w:rsidRPr="00000000" w14:paraId="000007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NULL, 'Jobrew', 13, 24, 'fwaedf', 101, '1', 'fsdfdsf', 2, '20-25', '20000', '30000', 1, 1, '2021-04-07', '2021-04-13', 'szdfsrd', 'SS_1142.png', 1, '2021-04-06 18:51:42', NULL),</w:t>
        </w:r>
      </w:ins>
    </w:p>
    <w:p w:rsidR="00000000" w:rsidDel="00000000" w:rsidP="00000000" w:rsidRDefault="00000000" w:rsidRPr="00000000" w14:paraId="000007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NULL, 'Manager', 2, 2, 'Coimbatore', 101, '3', '5', 5, '30', '35000', '45000', 1, 1, '2021-07-10', '2021-07-31', 'fwegfeqgf', '884887-yuvi-1.jpg', 1, '2021-07-10 08:07:07', NULL),</w:t>
        </w:r>
      </w:ins>
    </w:p>
    <w:p w:rsidR="00000000" w:rsidDel="00000000" w:rsidP="00000000" w:rsidRDefault="00000000" w:rsidRPr="00000000" w14:paraId="000007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NULL, 'testjob', 2, 3, 'cbe', 17, '2', '1-3', 2, '25', '30000', '35000', 4, 1, '2021-07-10', '2021-07-30', 'ferg', '1618574450Screenshot_2021-03-10-16-47-58-34_ea5edecefef5c3a5582d91d9b02b034e.jpg', 1, '2021-07-10 08:11:15', NULL),</w:t>
        </w:r>
      </w:ins>
    </w:p>
    <w:p w:rsidR="00000000" w:rsidDel="00000000" w:rsidP="00000000" w:rsidRDefault="00000000" w:rsidRPr="00000000" w14:paraId="000007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NULL, 'HR recruiter', 3, 7, 'Coimbatore', 101, '1', '4-7', 5, '30', '25000', '35000', 4, 0, '2021-07-12', '2021-07-30', 'defasf', '20210508045653_13_(1).doc', 1, '2021-07-12 04:27:12', NULL),</w:t>
        </w:r>
      </w:ins>
    </w:p>
    <w:p w:rsidR="00000000" w:rsidDel="00000000" w:rsidP="00000000" w:rsidRDefault="00000000" w:rsidRPr="00000000" w14:paraId="000007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NULL, 'PHP DEVELOPER edit 2', 71, 120, 'Bangalore', 101, '3', '2-4', 2, '35', '40000', '50000', 27, 1, '1970-01-03', '2022-09-09', 'Business Analyst', '616c44f5b693b15aa6e6b73b_istockphoto-1219473617-612x612-removebg-preview.png', 458, '2021-11-25 05:27:15', NULL),</w:t>
        </w:r>
      </w:ins>
    </w:p>
    <w:p w:rsidR="00000000" w:rsidDel="00000000" w:rsidP="00000000" w:rsidRDefault="00000000" w:rsidRPr="00000000" w14:paraId="000007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NULL, 'Android Developer 5', 53, 98, 'Coimbatore', 101, '2', '2-4', 0, '35', '50000', '60000', 20, 0, '2018-12-20', '2022-09-30', 'Android Developer', 'sun1.jpg', 458, '2021-11-25 05:51:27', NULL),</w:t>
        </w:r>
      </w:ins>
    </w:p>
    <w:p w:rsidR="00000000" w:rsidDel="00000000" w:rsidP="00000000" w:rsidRDefault="00000000" w:rsidRPr="00000000" w14:paraId="000007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NULL, 'PHP DEVELOPER 3', 65, 117, 'CHENNAI', 101, '16', '5 years', 2, '30', '0', '20 LPA', 23, 0, '2022-09-09', '2022-08-06', 'TEAM LEAD', 'ChromeSetup.exe', 458, '2022-07-26 08:09:37', NULL),</w:t>
        </w:r>
      </w:ins>
    </w:p>
    <w:p w:rsidR="00000000" w:rsidDel="00000000" w:rsidP="00000000" w:rsidRDefault="00000000" w:rsidRPr="00000000" w14:paraId="000007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NULL, 'Trainee', 58, 143, 'coimbatore', 103, '12', 'rehht', 1, '25', '1', '5', 18, 0, '2022-09-28', '2022-10-08', '', '616c44f5b693b15aa6e6b73b_istockphoto-1219473617-612x612-removebg-preview1_(1).png', 458, '2022-09-25 06:55:34', NULL);</w:t>
        </w:r>
      </w:ins>
    </w:p>
    <w:p w:rsidR="00000000" w:rsidDel="00000000" w:rsidP="00000000" w:rsidRDefault="00000000" w:rsidRPr="00000000" w14:paraId="000007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7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`dgt_jobtypes`</w:t>
        </w:r>
      </w:ins>
    </w:p>
    <w:p w:rsidR="00000000" w:rsidDel="00000000" w:rsidP="00000000" w:rsidRDefault="00000000" w:rsidRPr="00000000" w14:paraId="000007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`dgt_jobtypes` (</w:t>
        </w:r>
      </w:ins>
    </w:p>
    <w:p w:rsidR="00000000" w:rsidDel="00000000" w:rsidP="00000000" w:rsidRDefault="00000000" w:rsidRPr="00000000" w14:paraId="000007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7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`job_type` varchar(50) NOT NULL,</w:t>
        </w:r>
      </w:ins>
    </w:p>
    <w:p w:rsidR="00000000" w:rsidDel="00000000" w:rsidP="00000000" w:rsidRDefault="00000000" w:rsidRPr="00000000" w14:paraId="000007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DEFAULT 1 COMMENT '( 1 - Active , 0 Inactive )',</w:t>
        </w:r>
      </w:ins>
    </w:p>
    <w:p w:rsidR="00000000" w:rsidDel="00000000" w:rsidP="00000000" w:rsidRDefault="00000000" w:rsidRPr="00000000" w14:paraId="000007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`created_date` datetime NOT NULL,</w:t>
        </w:r>
      </w:ins>
    </w:p>
    <w:p w:rsidR="00000000" w:rsidDel="00000000" w:rsidP="00000000" w:rsidRDefault="00000000" w:rsidRPr="00000000" w14:paraId="000007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`modified_date` datetime DEFAULT NULL</w:t>
        </w:r>
      </w:ins>
    </w:p>
    <w:p w:rsidR="00000000" w:rsidDel="00000000" w:rsidP="00000000" w:rsidRDefault="00000000" w:rsidRPr="00000000" w14:paraId="000007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CHARSET=latin1;</w:t>
        </w:r>
      </w:ins>
    </w:p>
    <w:p w:rsidR="00000000" w:rsidDel="00000000" w:rsidP="00000000" w:rsidRDefault="00000000" w:rsidRPr="00000000" w14:paraId="000007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`dgt_jobtypes`</w:t>
        </w:r>
      </w:ins>
    </w:p>
    <w:p w:rsidR="00000000" w:rsidDel="00000000" w:rsidP="00000000" w:rsidRDefault="00000000" w:rsidRPr="00000000" w14:paraId="000007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`dgt_jobtypes` (`id`, `job_type`, `status`, `created_date`, `modified_date`) VALUES</w:t>
        </w:r>
      </w:ins>
    </w:p>
    <w:p w:rsidR="00000000" w:rsidDel="00000000" w:rsidP="00000000" w:rsidRDefault="00000000" w:rsidRPr="00000000" w14:paraId="000007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'Business Development ', 1, '2021-11-18 14:33:45', NULL),</w:t>
        </w:r>
      </w:ins>
    </w:p>
    <w:p w:rsidR="00000000" w:rsidDel="00000000" w:rsidP="00000000" w:rsidRDefault="00000000" w:rsidRPr="00000000" w14:paraId="000007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'SEO Analyst ', 1, '2021-11-18 14:33:59', NULL),</w:t>
        </w:r>
      </w:ins>
    </w:p>
    <w:p w:rsidR="00000000" w:rsidDel="00000000" w:rsidP="00000000" w:rsidRDefault="00000000" w:rsidRPr="00000000" w14:paraId="000007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'Android Developer ', 1, '2021-11-18 14:34:20', NULL),</w:t>
        </w:r>
      </w:ins>
    </w:p>
    <w:p w:rsidR="00000000" w:rsidDel="00000000" w:rsidP="00000000" w:rsidRDefault="00000000" w:rsidRPr="00000000" w14:paraId="000007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'iOS Developer ', 1, '2021-11-18 14:35:15', NULL),</w:t>
        </w:r>
      </w:ins>
    </w:p>
    <w:p w:rsidR="00000000" w:rsidDel="00000000" w:rsidP="00000000" w:rsidRDefault="00000000" w:rsidRPr="00000000" w14:paraId="000007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'Data Scientist', 1, '2021-12-05 01:59:57', NULL),</w:t>
        </w:r>
      </w:ins>
    </w:p>
    <w:p w:rsidR="00000000" w:rsidDel="00000000" w:rsidP="00000000" w:rsidRDefault="00000000" w:rsidRPr="00000000" w14:paraId="000007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'Data Engineer', 1, '2021-12-05 02:00:12', NULL),</w:t>
        </w:r>
      </w:ins>
    </w:p>
    <w:p w:rsidR="00000000" w:rsidDel="00000000" w:rsidP="00000000" w:rsidRDefault="00000000" w:rsidRPr="00000000" w14:paraId="000007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'Business Analyst ', 1, '2022-05-11 13:14:51', NULL),</w:t>
        </w:r>
      </w:ins>
    </w:p>
    <w:p w:rsidR="00000000" w:rsidDel="00000000" w:rsidP="00000000" w:rsidRDefault="00000000" w:rsidRPr="00000000" w14:paraId="000007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'Business Development Manager ', 1, '2022-06-27 06:55:59', NULL),</w:t>
        </w:r>
      </w:ins>
    </w:p>
    <w:p w:rsidR="00000000" w:rsidDel="00000000" w:rsidP="00000000" w:rsidRDefault="00000000" w:rsidRPr="00000000" w14:paraId="000007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'House Keeping ', 1, '2022-07-13 06:22:38', NULL),</w:t>
        </w:r>
      </w:ins>
    </w:p>
    <w:p w:rsidR="00000000" w:rsidDel="00000000" w:rsidP="00000000" w:rsidRDefault="00000000" w:rsidRPr="00000000" w14:paraId="000007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'Sales', 1, '2022-07-22 12:12:51', NULL),</w:t>
        </w:r>
      </w:ins>
    </w:p>
    <w:p w:rsidR="00000000" w:rsidDel="00000000" w:rsidP="00000000" w:rsidRDefault="00000000" w:rsidRPr="00000000" w14:paraId="000007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'Auxiliar administratiivaa', 1, '2022-07-28 21:07:19', '2022-08-09 08:25:53');</w:t>
        </w:r>
      </w:ins>
    </w:p>
    <w:p w:rsidR="00000000" w:rsidDel="00000000" w:rsidP="00000000" w:rsidRDefault="00000000" w:rsidRPr="00000000" w14:paraId="000007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7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`dgt_all_job_header`</w:t>
        </w:r>
      </w:ins>
    </w:p>
    <w:p w:rsidR="00000000" w:rsidDel="00000000" w:rsidP="00000000" w:rsidRDefault="00000000" w:rsidRPr="00000000" w14:paraId="000007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`dgt_all_job_header`</w:t>
        </w:r>
      </w:ins>
    </w:p>
    <w:p w:rsidR="00000000" w:rsidDel="00000000" w:rsidP="00000000" w:rsidRDefault="00000000" w:rsidRPr="00000000" w14:paraId="000007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7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`dgt_candidate_job_status`</w:t>
        </w:r>
      </w:ins>
    </w:p>
    <w:p w:rsidR="00000000" w:rsidDel="00000000" w:rsidP="00000000" w:rsidRDefault="00000000" w:rsidRPr="00000000" w14:paraId="000007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`dgt_candidate_job_status`</w:t>
        </w:r>
      </w:ins>
    </w:p>
    <w:p w:rsidR="00000000" w:rsidDel="00000000" w:rsidP="00000000" w:rsidRDefault="00000000" w:rsidRPr="00000000" w14:paraId="000007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7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`dgt_candidate_visited_jobs`</w:t>
        </w:r>
      </w:ins>
    </w:p>
    <w:p w:rsidR="00000000" w:rsidDel="00000000" w:rsidP="00000000" w:rsidRDefault="00000000" w:rsidRPr="00000000" w14:paraId="000007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`dgt_candidate_visited_jobs`</w:t>
        </w:r>
      </w:ins>
    </w:p>
    <w:p w:rsidR="00000000" w:rsidDel="00000000" w:rsidP="00000000" w:rsidRDefault="00000000" w:rsidRPr="00000000" w14:paraId="000007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7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`dgt_jobs`</w:t>
        </w:r>
      </w:ins>
    </w:p>
    <w:p w:rsidR="00000000" w:rsidDel="00000000" w:rsidP="00000000" w:rsidRDefault="00000000" w:rsidRPr="00000000" w14:paraId="000007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`dgt_jobs`</w:t>
        </w:r>
      </w:ins>
    </w:p>
    <w:p w:rsidR="00000000" w:rsidDel="00000000" w:rsidP="00000000" w:rsidRDefault="00000000" w:rsidRPr="00000000" w14:paraId="000007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7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`dgt_jobtypes`</w:t>
        </w:r>
      </w:ins>
    </w:p>
    <w:p w:rsidR="00000000" w:rsidDel="00000000" w:rsidP="00000000" w:rsidRDefault="00000000" w:rsidRPr="00000000" w14:paraId="000007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`dgt_jobtypes`</w:t>
        </w:r>
      </w:ins>
    </w:p>
    <w:p w:rsidR="00000000" w:rsidDel="00000000" w:rsidP="00000000" w:rsidRDefault="00000000" w:rsidRPr="00000000" w14:paraId="000007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7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UNIQUE KEY `id` (`id`);</w:t>
        </w:r>
      </w:ins>
    </w:p>
    <w:p w:rsidR="00000000" w:rsidDel="00000000" w:rsidP="00000000" w:rsidRDefault="00000000" w:rsidRPr="00000000" w14:paraId="000007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7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`dgt_all_job_header`</w:t>
        </w:r>
      </w:ins>
    </w:p>
    <w:p w:rsidR="00000000" w:rsidDel="00000000" w:rsidP="00000000" w:rsidRDefault="00000000" w:rsidRPr="00000000" w14:paraId="000007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`dgt_all_job_header`</w:t>
        </w:r>
      </w:ins>
    </w:p>
    <w:p w:rsidR="00000000" w:rsidDel="00000000" w:rsidP="00000000" w:rsidRDefault="00000000" w:rsidRPr="00000000" w14:paraId="000007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w:t>
        </w:r>
      </w:ins>
    </w:p>
    <w:p w:rsidR="00000000" w:rsidDel="00000000" w:rsidP="00000000" w:rsidRDefault="00000000" w:rsidRPr="00000000" w14:paraId="000007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`dgt_candidate_job_status`</w:t>
        </w:r>
      </w:ins>
    </w:p>
    <w:p w:rsidR="00000000" w:rsidDel="00000000" w:rsidP="00000000" w:rsidRDefault="00000000" w:rsidRPr="00000000" w14:paraId="000007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`dgt_candidate_job_status`</w:t>
        </w:r>
      </w:ins>
    </w:p>
    <w:p w:rsidR="00000000" w:rsidDel="00000000" w:rsidP="00000000" w:rsidRDefault="00000000" w:rsidRPr="00000000" w14:paraId="000007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AUTO_INCREMENT=64;</w:t>
        </w:r>
      </w:ins>
    </w:p>
    <w:p w:rsidR="00000000" w:rsidDel="00000000" w:rsidP="00000000" w:rsidRDefault="00000000" w:rsidRPr="00000000" w14:paraId="000007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`dgt_candidate_visited_jobs`</w:t>
        </w:r>
      </w:ins>
    </w:p>
    <w:p w:rsidR="00000000" w:rsidDel="00000000" w:rsidP="00000000" w:rsidRDefault="00000000" w:rsidRPr="00000000" w14:paraId="000007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`dgt_candidate_visited_jobs`</w:t>
        </w:r>
      </w:ins>
    </w:p>
    <w:p w:rsidR="00000000" w:rsidDel="00000000" w:rsidP="00000000" w:rsidRDefault="00000000" w:rsidRPr="00000000" w14:paraId="000007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AUTO_INCREMENT=57;</w:t>
        </w:r>
      </w:ins>
    </w:p>
    <w:p w:rsidR="00000000" w:rsidDel="00000000" w:rsidP="00000000" w:rsidRDefault="00000000" w:rsidRPr="00000000" w14:paraId="000007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`dgt_jobs`</w:t>
        </w:r>
      </w:ins>
    </w:p>
    <w:p w:rsidR="00000000" w:rsidDel="00000000" w:rsidP="00000000" w:rsidRDefault="00000000" w:rsidRPr="00000000" w14:paraId="000007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`dgt_jobs`</w:t>
        </w:r>
      </w:ins>
    </w:p>
    <w:p w:rsidR="00000000" w:rsidDel="00000000" w:rsidP="00000000" w:rsidRDefault="00000000" w:rsidRPr="00000000" w14:paraId="000007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AUTO_INCREMENT=20;</w:t>
        </w:r>
      </w:ins>
    </w:p>
    <w:p w:rsidR="00000000" w:rsidDel="00000000" w:rsidP="00000000" w:rsidRDefault="00000000" w:rsidRPr="00000000" w14:paraId="000007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7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7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`dgt_jobtypes`</w:t>
        </w:r>
      </w:ins>
    </w:p>
    <w:p w:rsidR="00000000" w:rsidDel="00000000" w:rsidP="00000000" w:rsidRDefault="00000000" w:rsidRPr="00000000" w14:paraId="000008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`dgt_jobtypes`</w:t>
        </w:r>
      </w:ins>
    </w:p>
    <w:p w:rsidR="00000000" w:rsidDel="00000000" w:rsidP="00000000" w:rsidRDefault="00000000" w:rsidRPr="00000000" w14:paraId="000008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AUTO_INCREMENT=29;</w:t>
        </w:r>
      </w:ins>
    </w:p>
    <w:p w:rsidR="00000000" w:rsidDel="00000000" w:rsidP="00000000" w:rsidRDefault="00000000" w:rsidRPr="00000000" w14:paraId="000008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8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8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8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8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8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8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8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8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05:27 PM</w:t>
        </w:r>
      </w:ins>
    </w:p>
    <w:p w:rsidR="00000000" w:rsidDel="00000000" w:rsidP="00000000" w:rsidRDefault="00000000" w:rsidRPr="00000000" w14:paraId="000008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8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8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8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8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8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8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8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8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8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8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8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`dgt_registered_candidates`</w:t>
        </w:r>
      </w:ins>
    </w:p>
    <w:p w:rsidR="00000000" w:rsidDel="00000000" w:rsidP="00000000" w:rsidRDefault="00000000" w:rsidRPr="00000000" w14:paraId="000008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`dgt_registered_candidates` (</w:t>
        </w:r>
      </w:ins>
    </w:p>
    <w:p w:rsidR="00000000" w:rsidDel="00000000" w:rsidP="00000000" w:rsidRDefault="00000000" w:rsidRPr="00000000" w14:paraId="000008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8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`subdomain_id` int(11) DEFAULT NULL,</w:t>
        </w:r>
      </w:ins>
    </w:p>
    <w:p w:rsidR="00000000" w:rsidDel="00000000" w:rsidP="00000000" w:rsidRDefault="00000000" w:rsidRPr="00000000" w14:paraId="000008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`first_name` varchar(199) NOT NULL,</w:t>
        </w:r>
      </w:ins>
    </w:p>
    <w:p w:rsidR="00000000" w:rsidDel="00000000" w:rsidP="00000000" w:rsidRDefault="00000000" w:rsidRPr="00000000" w14:paraId="000008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`last_name` varchar(199) NOT NULL,</w:t>
        </w:r>
      </w:ins>
    </w:p>
    <w:p w:rsidR="00000000" w:rsidDel="00000000" w:rsidP="00000000" w:rsidRDefault="00000000" w:rsidRPr="00000000" w14:paraId="000008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`email` varchar(255) NOT NULL,</w:t>
        </w:r>
      </w:ins>
    </w:p>
    <w:p w:rsidR="00000000" w:rsidDel="00000000" w:rsidP="00000000" w:rsidRDefault="00000000" w:rsidRPr="00000000" w14:paraId="000008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`job_category_id` text NOT NULL,</w:t>
        </w:r>
      </w:ins>
    </w:p>
    <w:p w:rsidR="00000000" w:rsidDel="00000000" w:rsidP="00000000" w:rsidRDefault="00000000" w:rsidRPr="00000000" w14:paraId="000008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`position_type_id` text NOT NULL,</w:t>
        </w:r>
      </w:ins>
    </w:p>
    <w:p w:rsidR="00000000" w:rsidDel="00000000" w:rsidP="00000000" w:rsidRDefault="00000000" w:rsidRPr="00000000" w14:paraId="000008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`country_id` text NOT NULL,</w:t>
        </w:r>
      </w:ins>
    </w:p>
    <w:p w:rsidR="00000000" w:rsidDel="00000000" w:rsidP="00000000" w:rsidRDefault="00000000" w:rsidRPr="00000000" w14:paraId="000008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`password` varchar(255) NOT NULL,</w:t>
        </w:r>
      </w:ins>
    </w:p>
    <w:p w:rsidR="00000000" w:rsidDel="00000000" w:rsidP="00000000" w:rsidRDefault="00000000" w:rsidRPr="00000000" w14:paraId="000008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DEFAULT 1,</w:t>
        </w:r>
      </w:ins>
    </w:p>
    <w:p w:rsidR="00000000" w:rsidDel="00000000" w:rsidP="00000000" w:rsidRDefault="00000000" w:rsidRPr="00000000" w14:paraId="000008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`session_id` varchar(255) NOT NULL,</w:t>
        </w:r>
      </w:ins>
    </w:p>
    <w:p w:rsidR="00000000" w:rsidDel="00000000" w:rsidP="00000000" w:rsidRDefault="00000000" w:rsidRPr="00000000" w14:paraId="000008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`call_status` int(11) DEFAULT NULL,</w:t>
        </w:r>
      </w:ins>
    </w:p>
    <w:p w:rsidR="00000000" w:rsidDel="00000000" w:rsidP="00000000" w:rsidRDefault="00000000" w:rsidRPr="00000000" w14:paraId="000008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`group_id` int(11) DEFAULT NULL,</w:t>
        </w:r>
      </w:ins>
    </w:p>
    <w:p w:rsidR="00000000" w:rsidDel="00000000" w:rsidP="00000000" w:rsidRDefault="00000000" w:rsidRPr="00000000" w14:paraId="000008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`online_status` int(11) DEFAULT NULL,</w:t>
        </w:r>
      </w:ins>
    </w:p>
    <w:p w:rsidR="00000000" w:rsidDel="00000000" w:rsidP="00000000" w:rsidRDefault="00000000" w:rsidRPr="00000000" w14:paraId="000008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`last_login` datetime DEFAULT NULL,</w:t>
        </w:r>
      </w:ins>
    </w:p>
    <w:p w:rsidR="00000000" w:rsidDel="00000000" w:rsidP="00000000" w:rsidRDefault="00000000" w:rsidRPr="00000000" w14:paraId="000008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8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8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`dgt_registered_candidates`</w:t>
        </w:r>
      </w:ins>
    </w:p>
    <w:p w:rsidR="00000000" w:rsidDel="00000000" w:rsidP="00000000" w:rsidRDefault="00000000" w:rsidRPr="00000000" w14:paraId="000008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`dgt_registered_candidates` (`id`, `subdomain_id`, `first_name`, `last_name`, `email`, `job_category_id`, `position_type_id`, `country_id`, `password`, `status`, `session_id`, `call_status`, `group_id`, `online_status`, `last_login`, `created_at`) VALUES</w:t>
        </w:r>
      </w:ins>
    </w:p>
    <w:p w:rsidR="00000000" w:rsidDel="00000000" w:rsidP="00000000" w:rsidRDefault="00000000" w:rsidRPr="00000000" w14:paraId="000008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NULL, 'boopathi', 'p', 'boopathi@gmail.com', '[\"71\"]', '[\"120\"]', '[\"100\",\"101\",\"102\"]', 'f925916e2754e5e03f75dd58a5733251', 1, '2_MX40NjUxMDM4Mn5-MTU4MzgzNTk5MjY4NX5SMmZRZERMZFJjNEJvWEVPamxTeGVKS0J-fg', 0, 21, 0, '2020-07-06 15:35:59', '2020-03-10 11:11:30'),</w:t>
        </w:r>
      </w:ins>
    </w:p>
    <w:p w:rsidR="00000000" w:rsidDel="00000000" w:rsidP="00000000" w:rsidRDefault="00000000" w:rsidRPr="00000000" w14:paraId="000008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NULL, 'dennisq', 'dennis', 'dennis@gmail.com', '[\"5\"]', '[\"10\"]', '[\"101\",\"102\",\"103\"]', 'f925916e2754e5e03f75dd58a5733251', 1, '1_MX40NjUxMDM4Mn5-MTU4MzkwMjUyNTYxMX43dEwzbWlZWTBhWDI1bnFuckRjQWR5L1h-fg', 0, 20, 0, NULL, '2020-03-11 10:21:43'),</w:t>
        </w:r>
      </w:ins>
    </w:p>
    <w:p w:rsidR="00000000" w:rsidDel="00000000" w:rsidP="00000000" w:rsidRDefault="00000000" w:rsidRPr="00000000" w14:paraId="000008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NULL, 'boopathi', 'palani', 'boopathi@gmail.com', '[\"1\"]', '[\"1\"]', '[\"2\",\"3\",\"4\",\"5\"]', 'f925916e2754e5e03f75dd58a5733251', 1, '', NULL, NULL, NULL, NULL, '2020-03-11 10:46:01'),</w:t>
        </w:r>
      </w:ins>
    </w:p>
    <w:p w:rsidR="00000000" w:rsidDel="00000000" w:rsidP="00000000" w:rsidRDefault="00000000" w:rsidRPr="00000000" w14:paraId="000008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NULL, 'boopathi', 'k', 'boopathi@gmail.com', '[\"3\"]', '[\"6\"]', '[\"101\",\"102\"]', 'f925916e2754e5e03f75dd58a5733251', 1, '', 0, NULL, 0, NULL, '2020-06-07 23:03:59'),</w:t>
        </w:r>
      </w:ins>
    </w:p>
    <w:p w:rsidR="00000000" w:rsidDel="00000000" w:rsidP="00000000" w:rsidRDefault="00000000" w:rsidRPr="00000000" w14:paraId="000008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NULL, 'Ashok', 'A', 'ashok.a@dreamguys.co.in', '[\"6\"]', '[\"11\"]', '[\"101\"]', 'f925916e2754e5e03f75dd58a5733251', 1, '', 0, NULL, 0, NULL, '2020-06-08 00:01:40'),</w:t>
        </w:r>
      </w:ins>
    </w:p>
    <w:p w:rsidR="00000000" w:rsidDel="00000000" w:rsidP="00000000" w:rsidRDefault="00000000" w:rsidRPr="00000000" w14:paraId="000008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NULL, 'Rahul', 'Dravid', 'rahul@dreamguys.co.in', '[\"5\"]', '[\"10\"]', '[\"101\"]', 'fcea920f7412b5da7be0cf42b8c93759', 1, '', 0, NULL, 0, '2020-06-10 09:46:59', '2020-06-09 05:24:58'),</w:t>
        </w:r>
      </w:ins>
    </w:p>
    <w:p w:rsidR="00000000" w:rsidDel="00000000" w:rsidP="00000000" w:rsidRDefault="00000000" w:rsidRPr="00000000" w14:paraId="000008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NULL, 'mugen', 'rao', 'mugen@gamil.com', '[\"1\",\"2\",\"3\",\"4\"]', '[\"1\",\"2\",\"3\",\"4\"]', '[\"1\",\"2\",\"3\",\"4\"]', 'f925916e2754e5e03f75dd58a5733251', 1, '', 0, NULL, 1, '2020-06-10 09:53:15', '2020-06-09 08:52:14'),</w:t>
        </w:r>
      </w:ins>
    </w:p>
    <w:p w:rsidR="00000000" w:rsidDel="00000000" w:rsidP="00000000" w:rsidRDefault="00000000" w:rsidRPr="00000000" w14:paraId="000008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NULL, 'kumar', 'karthi', 'kumarkarthi@gmail.com', '[\"1\",\"2\",\"3\"]', '[\"2\",\"3\",\"4\"]', '[\"1\",\"2\",\"3\",\"4\",\"5\"]', 'f925916e2754e5e03f75dd58a5733251', 1, '', 0, NULL, 0, '2020-06-10 10:26:46', '2020-06-09 09:08:55'),</w:t>
        </w:r>
      </w:ins>
    </w:p>
    <w:p w:rsidR="00000000" w:rsidDel="00000000" w:rsidP="00000000" w:rsidRDefault="00000000" w:rsidRPr="00000000" w14:paraId="000008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NULL, 'anish', 'k', 'anish@gmail.com', '[\"1\",\"2\",\"3\"]', '[\"2\",\"3\",\"4\"]', '[\"1\",\"2\",\"3\",\"4\"]', 'f925916e2754e5e03f75dd58a5733251', 1, '', 0, NULL, 0, NULL, '2020-06-09 21:24:32'),</w:t>
        </w:r>
      </w:ins>
    </w:p>
    <w:p w:rsidR="00000000" w:rsidDel="00000000" w:rsidP="00000000" w:rsidRDefault="00000000" w:rsidRPr="00000000" w14:paraId="000008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NULL, 'test', 'test', '1234@gmail.com', '[\"5\"]', '[\"10\"]', '[\"101\"]', 'e10adc3949ba59abbe56e057f20f883e', 1, '1_MX40NjQ4MTEzMn5-MTU5NDM4OTk3NjE1MH53K0FrdjR1T1ZnNmpZRFRYT1B1M294aER-fg', 0, NULL, 1, '2020-07-11 17:11:17', '2020-07-10 06:23:49'),</w:t>
        </w:r>
      </w:ins>
    </w:p>
    <w:p w:rsidR="00000000" w:rsidDel="00000000" w:rsidP="00000000" w:rsidRDefault="00000000" w:rsidRPr="00000000" w14:paraId="000008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NULL, 'Rahul', 'G', 'Chrisjeba01@gmail.com', '[\"2\"]', '[\"4\"]', '[\"101\"]', 'e10adc3949ba59abbe56e057f20f883e', 1, '', 0, NULL, 0, '2020-12-30 10:22:57', '2020-12-29 11:37:28'),</w:t>
        </w:r>
      </w:ins>
    </w:p>
    <w:p w:rsidR="00000000" w:rsidDel="00000000" w:rsidP="00000000" w:rsidRDefault="00000000" w:rsidRPr="00000000" w14:paraId="000008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NULL, 'test', 'test01', 'lrole@gmail.com', '[\"1\"]', '[\"1\"]', '[\"2\"]', 'f925916e2754e5e03f75dd58a5733251', 1, '', 0, NULL, 0, '2020-12-29 17:49:17', '2020-12-29 11:43:04'),</w:t>
        </w:r>
      </w:ins>
    </w:p>
    <w:p w:rsidR="00000000" w:rsidDel="00000000" w:rsidP="00000000" w:rsidRDefault="00000000" w:rsidRPr="00000000" w14:paraId="000008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NULL, 'Vinnetth', 'S', 'chrisjeba03@gmail.com', '[\"2\"]', '[\"4\"]', '[\"101\"]', 'e10adc3949ba59abbe56e057f20f883e', 1, '', 0, NULL, 0, '2020-12-29 17:53:12', '2020-12-29 11:56:21'),</w:t>
        </w:r>
      </w:ins>
    </w:p>
    <w:p w:rsidR="00000000" w:rsidDel="00000000" w:rsidP="00000000" w:rsidRDefault="00000000" w:rsidRPr="00000000" w14:paraId="000008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NULL, 'test check', 't', 'test@gmail.com', '[\"5\"]', '[\"10\"]', '[\"101\"]', '7284430427753db97c79354f0b2b1db6', 1, '', 0, NULL, 1, '2021-01-08 19:00:52', '2021-01-08 08:44:54'),</w:t>
        </w:r>
      </w:ins>
    </w:p>
    <w:p w:rsidR="00000000" w:rsidDel="00000000" w:rsidP="00000000" w:rsidRDefault="00000000" w:rsidRPr="00000000" w14:paraId="000008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NULL, 'test offer', '1', 'newhrms@dddd.dd', '[\"5\"]', '[\"10\"]', '[\"6\"]', '7284430427753db97c79354f0b2b1db6', 1, '', 0, NULL, 0, '2021-01-08 15:45:57', '2021-01-08 09:39:33'),</w:t>
        </w:r>
      </w:ins>
    </w:p>
    <w:p w:rsidR="00000000" w:rsidDel="00000000" w:rsidP="00000000" w:rsidRDefault="00000000" w:rsidRPr="00000000" w14:paraId="000008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NULL, 'Dennis', 'candidate', 'denijayan@gmail.com', '[\"5\"]', '[\"10\"]', '[\"101\"]', 'e10adc3949ba59abbe56e057f20f883e', 1, '', 0, NULL, 0, '2021-03-25 18:34:21', '2021-02-11 11:19:24'),</w:t>
        </w:r>
      </w:ins>
    </w:p>
    <w:p w:rsidR="00000000" w:rsidDel="00000000" w:rsidP="00000000" w:rsidRDefault="00000000" w:rsidRPr="00000000" w14:paraId="000008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NULL, 'pala', 'muth', 'palanimuth@dreamguys.com', '[\"5\"]', '[\"10\"]', '[\"101\"]', 'e10adc3949ba59abbe56e057f20f883e', 1, '', 0, NULL, 0, '2021-03-25 18:35:23', '2021-02-17 11:06:44'),</w:t>
        </w:r>
      </w:ins>
    </w:p>
    <w:p w:rsidR="00000000" w:rsidDel="00000000" w:rsidP="00000000" w:rsidRDefault="00000000" w:rsidRPr="00000000" w14:paraId="000008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NULL, 'Melson', 'M', 'melson@gmail.com', '[\"5\"]', '[\"10\"]', '[\"101\"]', '25d55ad283aa400af464c76d713c07ad', 1, '', 0, NULL, 1, '2021-03-25 18:36:53', '2021-03-19 15:13:54'),</w:t>
        </w:r>
      </w:ins>
    </w:p>
    <w:p w:rsidR="00000000" w:rsidDel="00000000" w:rsidP="00000000" w:rsidRDefault="00000000" w:rsidRPr="00000000" w14:paraId="000008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NULL, 'Sathish', 'K', 'sathish@gmail.com', '[\"13\"]', '[\"24\"]', '[\"101\"]', 'e10adc3949ba59abbe56e057f20f883e', 1, '', 0, NULL, 0, '2021-04-07 00:22:36', '2021-04-06 13:05:28'),</w:t>
        </w:r>
      </w:ins>
    </w:p>
    <w:p w:rsidR="00000000" w:rsidDel="00000000" w:rsidP="00000000" w:rsidRDefault="00000000" w:rsidRPr="00000000" w14:paraId="000008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NULL, 'Raghu', 'D', 'Raghu@gmail.com', '[\"13\"]', '[\"24\"]', '[\"131\"]', 'e10adc3949ba59abbe56e057f20f883e', 1, '', 0, NULL, 0, NULL, '2021-04-06 18:48:45'),</w:t>
        </w:r>
      </w:ins>
    </w:p>
    <w:p w:rsidR="00000000" w:rsidDel="00000000" w:rsidP="00000000" w:rsidRDefault="00000000" w:rsidRPr="00000000" w14:paraId="000008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NULL, 'John', 'S', 'JohnS@gmail.com', '[\"2\"]', '[\"2\"]', '[\"101\"]', 'e10adc3949ba59abbe56e057f20f883e', 1, '', 0, NULL, 1, '2021-07-12 11:35:30', '2021-07-10 08:34:30'),</w:t>
        </w:r>
      </w:ins>
    </w:p>
    <w:p w:rsidR="00000000" w:rsidDel="00000000" w:rsidP="00000000" w:rsidRDefault="00000000" w:rsidRPr="00000000" w14:paraId="000008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NULL, 'new_candidate', 'fgfgfg', 'new_candidate@gmail.com', '[\"2\",\"3\"]', '[\"1\"]', '[\"101\"]', '25d55ad283aa400af464c76d713c07ad', 1, '', NULL, NULL, NULL, NULL, '2021-07-10 09:22:05'),</w:t>
        </w:r>
      </w:ins>
    </w:p>
    <w:p w:rsidR="00000000" w:rsidDel="00000000" w:rsidP="00000000" w:rsidRDefault="00000000" w:rsidRPr="00000000" w14:paraId="000008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NULL, 'Geo', 'D', 'Geo@gmail.com', '[\"2\"]', '[\"3\"]', '', 'e10adc3949ba59abbe56e057f20f883e', 1, '', NULL, NULL, NULL, NULL, '2021-07-10 10:33:43'),</w:t>
        </w:r>
      </w:ins>
    </w:p>
    <w:p w:rsidR="00000000" w:rsidDel="00000000" w:rsidP="00000000" w:rsidRDefault="00000000" w:rsidRPr="00000000" w14:paraId="000008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NULL, 'abarna', 'kathir', 'test_candidate@gmail.com', '[\"3\"]', '[\"6\"]', '[\"101\"]', '25d55ad283aa400af464c76d713c07ad', 1, '', NULL, NULL, NULL, NULL, '2021-07-12 04:26:05'),</w:t>
        </w:r>
      </w:ins>
    </w:p>
    <w:p w:rsidR="00000000" w:rsidDel="00000000" w:rsidP="00000000" w:rsidRDefault="00000000" w:rsidRPr="00000000" w14:paraId="000008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NULL, 'Manoj', 'H', 'Neat@gmail.com', '[\"2\"]', '[\"2\"]', '', 'e10adc3949ba59abbe56e057f20f883e', 1, '', 0, NULL, 0, '2021-07-12 11:34:18', '2021-07-12 06:03:55'),</w:t>
        </w:r>
      </w:ins>
    </w:p>
    <w:p w:rsidR="00000000" w:rsidDel="00000000" w:rsidP="00000000" w:rsidRDefault="00000000" w:rsidRPr="00000000" w14:paraId="000008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NULL, 'Tom', 'Jerry', 'tom@yahoo.com', '[\"13\"]', '[\"21\"]', '', 'e10adc3949ba59abbe56e057f20f883e', 1, '', NULL, NULL, NULL, NULL, '2021-09-09 06:53:49'),</w:t>
        </w:r>
      </w:ins>
    </w:p>
    <w:p w:rsidR="00000000" w:rsidDel="00000000" w:rsidP="00000000" w:rsidRDefault="00000000" w:rsidRPr="00000000" w14:paraId="000008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NULL, 'Anand', 'Raj', 'anand@gmail1.com', '[\"57\"]', '[\"108\"]', '[\"101\"]', 'e10adc3949ba59abbe56e057f20f883e', 1, '', 0, NULL, 0, NULL, '2021-11-25 06:27:13'),</w:t>
        </w:r>
      </w:ins>
    </w:p>
    <w:p w:rsidR="00000000" w:rsidDel="00000000" w:rsidP="00000000" w:rsidRDefault="00000000" w:rsidRPr="00000000" w14:paraId="000008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NULL, 'imran', 'adam', 'Imraansky@gmail.com', '[\"56\"]', '[\"107\"]', '[\"1\"]', '2a4bf6dd12446ba3609bac22f3c82d77', 1, '', NULL, NULL, NULL, NULL, '2022-05-07 13:38:15'),</w:t>
        </w:r>
      </w:ins>
    </w:p>
    <w:p w:rsidR="00000000" w:rsidDel="00000000" w:rsidP="00000000" w:rsidRDefault="00000000" w:rsidRPr="00000000" w14:paraId="000008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NULL, 'Herdeiro', 'Lele', 'herdeiro.lele@netkianda.com', '[\"63\",\"62\",\"60\"]', '[\"113\"]', '[\"7\"]', 'fc3cd707ed389a802151797609b77a1e', 1, '', 0, NULL, 0, NULL, '2022-06-04 17:32:20'),</w:t>
        </w:r>
      </w:ins>
    </w:p>
    <w:p w:rsidR="00000000" w:rsidDel="00000000" w:rsidP="00000000" w:rsidRDefault="00000000" w:rsidRPr="00000000" w14:paraId="000008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NULL, 'harshath', 'Noah', 'harshath333@yopmail.com', '[\"59\"]', '[\"111\"]', '[\"101\"]', 'e10adc3949ba59abbe56e057f20f883e', 1, '', 0, NULL, 0, '2022-09-27 09:53:14', '2022-07-21 11:26:11'),</w:t>
        </w:r>
      </w:ins>
    </w:p>
    <w:p w:rsidR="00000000" w:rsidDel="00000000" w:rsidP="00000000" w:rsidRDefault="00000000" w:rsidRPr="00000000" w14:paraId="000008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NULL, 'Jack', 'rose', 'jack333@yopmail.com', '[\"71\"]', '[\"120\"]', '[\"227\"]', 'e10adc3949ba59abbe56e057f20f883e', 1, '', 0, NULL, 0, '2022-07-27 06:53:54', '2022-07-22 11:01:54'),</w:t>
        </w:r>
      </w:ins>
    </w:p>
    <w:p w:rsidR="00000000" w:rsidDel="00000000" w:rsidP="00000000" w:rsidRDefault="00000000" w:rsidRPr="00000000" w14:paraId="000008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NULL, 'henry', 'pott', 'henry333@yopmail.com', '[\"68\"]', '[\"132\"]', '[\"2\"]', 'e10adc3949ba59abbe56e057f20f883e', 1, '', 0, NULL, 0, '2022-07-25 12:08:28', '2022-07-25 11:01:45'),</w:t>
        </w:r>
      </w:ins>
    </w:p>
    <w:p w:rsidR="00000000" w:rsidDel="00000000" w:rsidP="00000000" w:rsidRDefault="00000000" w:rsidRPr="00000000" w14:paraId="000008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NULL, 'james', 'c', 'james@yopmail.com', '[\"65\"]', '[\"117\"]', '[\"101\"]', 'e10adc3949ba59abbe56e057f20f883e', 1, '', 0, NULL, 0, NULL, '2022-07-26 11:50:35'),</w:t>
        </w:r>
      </w:ins>
    </w:p>
    <w:p w:rsidR="00000000" w:rsidDel="00000000" w:rsidP="00000000" w:rsidRDefault="00000000" w:rsidRPr="00000000" w14:paraId="000008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NULL, 'cardel', 'j', 'cardel@testmail.com', '[\"57\"]', '[\"108\"]', '[\"101\"]', 'fcea920f7412b5da7be0cf42b8c93759', 1, '', 0, NULL, 1, '2022-07-27 08:44:14', '2022-07-27 05:03:41'),</w:t>
        </w:r>
      </w:ins>
    </w:p>
    <w:p w:rsidR="00000000" w:rsidDel="00000000" w:rsidP="00000000" w:rsidRDefault="00000000" w:rsidRPr="00000000" w14:paraId="000008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NULL, 'Mario', 'Bros', 'mariob@gmail.com', '[\"71\"]', '[\"120\"]', '', 'e10adc3949ba59abbe56e057f20f883e', 1, '', NULL, NULL, NULL, NULL, '2022-07-28 21:10:44'),</w:t>
        </w:r>
      </w:ins>
    </w:p>
    <w:p w:rsidR="00000000" w:rsidDel="00000000" w:rsidP="00000000" w:rsidRDefault="00000000" w:rsidRPr="00000000" w14:paraId="000008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NULL, 'Herdeiro', 'Lele', 'herdeirol@outlook.com', '[\"72\"]', '[\"125\"]', '[\"7\"]', 'dea0b942982ce32de1991ccc0956dd85', 1, '', 0, NULL, 0, NULL, '2022-07-29 08:36:13'),</w:t>
        </w:r>
      </w:ins>
    </w:p>
    <w:p w:rsidR="00000000" w:rsidDel="00000000" w:rsidP="00000000" w:rsidRDefault="00000000" w:rsidRPr="00000000" w14:paraId="000008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NULL, 'awetar', 'awary', 'zdjsryi@qefeef.com', '[\"83\"]', '[\"144\"]', '', '036e72e6a89b2ca99dbdca659b96da1e', 1, '', NULL, NULL, NULL, NULL, '2022-08-03 09:37:51'),</w:t>
        </w:r>
      </w:ins>
    </w:p>
    <w:p w:rsidR="00000000" w:rsidDel="00000000" w:rsidP="00000000" w:rsidRDefault="00000000" w:rsidRPr="00000000" w14:paraId="000008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NULL, 'Tharun', 'Reddy', 'reddy@yopmail.com', '[\"91\"]', '[\"156\"]', '[\"101\"]', 'e10adc3949ba59abbe56e057f20f883e', 1, '', 0, NULL, 0, '2022-09-24 14:33:10', '2022-09-24 08:14:44'),</w:t>
        </w:r>
      </w:ins>
    </w:p>
    <w:p w:rsidR="00000000" w:rsidDel="00000000" w:rsidP="00000000" w:rsidRDefault="00000000" w:rsidRPr="00000000" w14:paraId="000008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NULL, 'sunil', 'kumar', 'sunil@yopmail.com', '[\"91\"]', '[\"156\"]', '[\"101\"]', '25d55ad283aa400af464c76d713c07ad', 1, '', 0, NULL, 0, NULL, '2022-09-24 09:15:36');</w:t>
        </w:r>
      </w:ins>
    </w:p>
    <w:p w:rsidR="00000000" w:rsidDel="00000000" w:rsidP="00000000" w:rsidRDefault="00000000" w:rsidRPr="00000000" w14:paraId="000008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8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`dgt_registered_candidates`</w:t>
        </w:r>
      </w:ins>
    </w:p>
    <w:p w:rsidR="00000000" w:rsidDel="00000000" w:rsidP="00000000" w:rsidRDefault="00000000" w:rsidRPr="00000000" w14:paraId="000008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`dgt_registered_candidates`</w:t>
        </w:r>
      </w:ins>
    </w:p>
    <w:p w:rsidR="00000000" w:rsidDel="00000000" w:rsidP="00000000" w:rsidRDefault="00000000" w:rsidRPr="00000000" w14:paraId="000008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8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8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`dgt_registered_candidates`</w:t>
        </w:r>
      </w:ins>
    </w:p>
    <w:p w:rsidR="00000000" w:rsidDel="00000000" w:rsidP="00000000" w:rsidRDefault="00000000" w:rsidRPr="00000000" w14:paraId="000008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`dgt_registered_candidates`</w:t>
        </w:r>
      </w:ins>
    </w:p>
    <w:p w:rsidR="00000000" w:rsidDel="00000000" w:rsidP="00000000" w:rsidRDefault="00000000" w:rsidRPr="00000000" w14:paraId="000008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AUTO_INCREMENT=40;</w:t>
        </w:r>
      </w:ins>
    </w:p>
    <w:p w:rsidR="00000000" w:rsidDel="00000000" w:rsidP="00000000" w:rsidRDefault="00000000" w:rsidRPr="00000000" w14:paraId="000008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8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8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8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8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8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8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8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8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05:27 PM</w:t>
        </w:r>
      </w:ins>
    </w:p>
    <w:p w:rsidR="00000000" w:rsidDel="00000000" w:rsidP="00000000" w:rsidRDefault="00000000" w:rsidRPr="00000000" w14:paraId="000008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8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8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8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8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8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8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8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8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8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8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8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`dgt_candidate_files`</w:t>
        </w:r>
      </w:ins>
    </w:p>
    <w:p w:rsidR="00000000" w:rsidDel="00000000" w:rsidP="00000000" w:rsidRDefault="00000000" w:rsidRPr="00000000" w14:paraId="000008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`dgt_candidate_files` (</w:t>
        </w:r>
      </w:ins>
    </w:p>
    <w:p w:rsidR="00000000" w:rsidDel="00000000" w:rsidP="00000000" w:rsidRDefault="00000000" w:rsidRPr="00000000" w14:paraId="000008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8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`candidate_id` int(11) NOT NULL,</w:t>
        </w:r>
      </w:ins>
    </w:p>
    <w:p w:rsidR="00000000" w:rsidDel="00000000" w:rsidP="00000000" w:rsidRDefault="00000000" w:rsidRPr="00000000" w14:paraId="000008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`title` varchar(255) NOT NULL,</w:t>
        </w:r>
      </w:ins>
    </w:p>
    <w:p w:rsidR="00000000" w:rsidDel="00000000" w:rsidP="00000000" w:rsidRDefault="00000000" w:rsidRPr="00000000" w14:paraId="000008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`file_name` varchar(255) NOT NULL,</w:t>
        </w:r>
      </w:ins>
    </w:p>
    <w:p w:rsidR="00000000" w:rsidDel="00000000" w:rsidP="00000000" w:rsidRDefault="00000000" w:rsidRPr="00000000" w14:paraId="000008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`file_type` int(11) NOT NULL DEFAULT 1,</w:t>
        </w:r>
      </w:ins>
    </w:p>
    <w:p w:rsidR="00000000" w:rsidDel="00000000" w:rsidP="00000000" w:rsidRDefault="00000000" w:rsidRPr="00000000" w14:paraId="000008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8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8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`dgt_candidate_files`</w:t>
        </w:r>
      </w:ins>
    </w:p>
    <w:p w:rsidR="00000000" w:rsidDel="00000000" w:rsidP="00000000" w:rsidRDefault="00000000" w:rsidRPr="00000000" w14:paraId="000008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`dgt_candidate_files` (`id`, `candidate_id`, `title`, `file_name`, `file_type`, `created_at`) VALUES</w:t>
        </w:r>
      </w:ins>
    </w:p>
    <w:p w:rsidR="00000000" w:rsidDel="00000000" w:rsidP="00000000" w:rsidRDefault="00000000" w:rsidRPr="00000000" w14:paraId="000008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1, 'Resume', 'ATS_Requirment_Docuemnt_(2)5.pdf', 1, '2020-03-10 11:11:30'),</w:t>
        </w:r>
      </w:ins>
    </w:p>
    <w:p w:rsidR="00000000" w:rsidDel="00000000" w:rsidP="00000000" w:rsidRDefault="00000000" w:rsidRPr="00000000" w14:paraId="000008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2, 'Resume', 'FND4.pdf', 1, '2020-03-11 10:21:43'),</w:t>
        </w:r>
      </w:ins>
    </w:p>
    <w:p w:rsidR="00000000" w:rsidDel="00000000" w:rsidP="00000000" w:rsidRDefault="00000000" w:rsidRPr="00000000" w14:paraId="000008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3, 'Resume', 'FND6.pdf', 1, '2020-03-11 10:46:01'),</w:t>
        </w:r>
      </w:ins>
    </w:p>
    <w:p w:rsidR="00000000" w:rsidDel="00000000" w:rsidP="00000000" w:rsidRDefault="00000000" w:rsidRPr="00000000" w14:paraId="000008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4, 'Resume', 'Reports_Delta_Infotech1.pdf', 1, '2020-06-07 23:03:59'),</w:t>
        </w:r>
      </w:ins>
    </w:p>
    <w:p w:rsidR="00000000" w:rsidDel="00000000" w:rsidP="00000000" w:rsidRDefault="00000000" w:rsidRPr="00000000" w14:paraId="000008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5, 'Resume', 'PDF_2mb1.pdf', 1, '2020-06-08 00:01:43'),</w:t>
        </w:r>
      </w:ins>
    </w:p>
    <w:p w:rsidR="00000000" w:rsidDel="00000000" w:rsidP="00000000" w:rsidRDefault="00000000" w:rsidRPr="00000000" w14:paraId="000008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7, 'Resume', 'HRMS_requirement1.docx', 1, '2020-06-09 08:52:14'),</w:t>
        </w:r>
      </w:ins>
    </w:p>
    <w:p w:rsidR="00000000" w:rsidDel="00000000" w:rsidP="00000000" w:rsidRDefault="00000000" w:rsidRPr="00000000" w14:paraId="000008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8, 'Resume', 'Ammendments1.txt', 1, '2020-06-09 09:08:55'),</w:t>
        </w:r>
      </w:ins>
    </w:p>
    <w:p w:rsidR="00000000" w:rsidDel="00000000" w:rsidP="00000000" w:rsidRDefault="00000000" w:rsidRPr="00000000" w14:paraId="000008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9, 'Resume', 'Ammendments3.txt', 1, '2020-06-09 21:24:32'),</w:t>
        </w:r>
      </w:ins>
    </w:p>
    <w:p w:rsidR="00000000" w:rsidDel="00000000" w:rsidP="00000000" w:rsidRDefault="00000000" w:rsidRPr="00000000" w14:paraId="000008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10, 'Resume', 'Loom_Extension_Structure_Details31.docx', 1, '2020-07-10 06:23:50'),</w:t>
        </w:r>
      </w:ins>
    </w:p>
    <w:p w:rsidR="00000000" w:rsidDel="00000000" w:rsidP="00000000" w:rsidRDefault="00000000" w:rsidRPr="00000000" w14:paraId="000008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10, 'test', 'Hifive_modules2.docx', 2, '2020-07-10 06:36:06'),</w:t>
        </w:r>
      </w:ins>
    </w:p>
    <w:p w:rsidR="00000000" w:rsidDel="00000000" w:rsidP="00000000" w:rsidRDefault="00000000" w:rsidRPr="00000000" w14:paraId="000008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14, 'Resume', 'Task_Report1.pdf', 1, '2021-01-08 08:44:54'),</w:t>
        </w:r>
      </w:ins>
    </w:p>
    <w:p w:rsidR="00000000" w:rsidDel="00000000" w:rsidP="00000000" w:rsidRDefault="00000000" w:rsidRPr="00000000" w14:paraId="000008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15, 'Resume', 'Project_Report1.pdf', 1, '2021-01-08 09:39:33'),</w:t>
        </w:r>
      </w:ins>
    </w:p>
    <w:p w:rsidR="00000000" w:rsidDel="00000000" w:rsidP="00000000" w:rsidRDefault="00000000" w:rsidRPr="00000000" w14:paraId="000008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17, 'Resume', 'Employee_Payslip1.pdf', 1, '2021-02-17 11:06:48'),</w:t>
        </w:r>
      </w:ins>
    </w:p>
    <w:p w:rsidR="00000000" w:rsidDel="00000000" w:rsidP="00000000" w:rsidRDefault="00000000" w:rsidRPr="00000000" w14:paraId="000008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18, 'Resume', 'Receipt-3792411.pdf', 1, '2021-03-19 15:13:54'),</w:t>
        </w:r>
      </w:ins>
    </w:p>
    <w:p w:rsidR="00000000" w:rsidDel="00000000" w:rsidP="00000000" w:rsidRDefault="00000000" w:rsidRPr="00000000" w14:paraId="000008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19, 'Resume', 'Mail_10-03-2021_Easybizz1.docx', 1, '2021-04-06 13:05:28'),</w:t>
        </w:r>
      </w:ins>
    </w:p>
    <w:p w:rsidR="00000000" w:rsidDel="00000000" w:rsidP="00000000" w:rsidRDefault="00000000" w:rsidRPr="00000000" w14:paraId="000008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19, 'fwerfewf', 'Mail_10-03-2021_Easybizz3.docx', 2, '2021-04-06 13:09:02'),</w:t>
        </w:r>
      </w:ins>
    </w:p>
    <w:p w:rsidR="00000000" w:rsidDel="00000000" w:rsidP="00000000" w:rsidRDefault="00000000" w:rsidRPr="00000000" w14:paraId="000008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19, 'eqrf', 'Mail_10-03-2021_Easybizz5.docx', 2, '2021-04-06 18:47:03'),</w:t>
        </w:r>
      </w:ins>
    </w:p>
    <w:p w:rsidR="00000000" w:rsidDel="00000000" w:rsidP="00000000" w:rsidRDefault="00000000" w:rsidRPr="00000000" w14:paraId="000008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20, 'Resume', 'Mail_10-03-2021_Easybizz7.docx', 1, '2021-04-06 18:48:45'),</w:t>
        </w:r>
      </w:ins>
    </w:p>
    <w:p w:rsidR="00000000" w:rsidDel="00000000" w:rsidP="00000000" w:rsidRDefault="00000000" w:rsidRPr="00000000" w14:paraId="000008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21, 'Resume', '20210508045653_13_(1)1.doc', 1, '2021-07-10 08:34:30'),</w:t>
        </w:r>
      </w:ins>
    </w:p>
    <w:p w:rsidR="00000000" w:rsidDel="00000000" w:rsidP="00000000" w:rsidRDefault="00000000" w:rsidRPr="00000000" w14:paraId="000008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22, 'Resume', '18_02_20211.docx', 1, '2021-07-10 09:22:05'),</w:t>
        </w:r>
      </w:ins>
    </w:p>
    <w:p w:rsidR="00000000" w:rsidDel="00000000" w:rsidP="00000000" w:rsidRDefault="00000000" w:rsidRPr="00000000" w14:paraId="000008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24, 'Resume', '18_02_20213.docx', 1, '2021-07-12 04:26:05'),</w:t>
        </w:r>
      </w:ins>
    </w:p>
    <w:p w:rsidR="00000000" w:rsidDel="00000000" w:rsidP="00000000" w:rsidRDefault="00000000" w:rsidRPr="00000000" w14:paraId="000008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25, 'Resume', '18_02_202111.docx', 1, '2021-07-12 06:03:55'),</w:t>
        </w:r>
      </w:ins>
    </w:p>
    <w:p w:rsidR="00000000" w:rsidDel="00000000" w:rsidP="00000000" w:rsidRDefault="00000000" w:rsidRPr="00000000" w14:paraId="000008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27, 'Resume', 'Sample_Resume1.docx', 1, '2021-11-25 06:27:13'),</w:t>
        </w:r>
      </w:ins>
    </w:p>
    <w:p w:rsidR="00000000" w:rsidDel="00000000" w:rsidP="00000000" w:rsidRDefault="00000000" w:rsidRPr="00000000" w14:paraId="000008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28, 'Resume', 'CORE_CV_template_11.doc', 1, '2022-05-07 13:38:15'),</w:t>
        </w:r>
      </w:ins>
    </w:p>
    <w:p w:rsidR="00000000" w:rsidDel="00000000" w:rsidP="00000000" w:rsidRDefault="00000000" w:rsidRPr="00000000" w14:paraId="000008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29, 'Resume', 'Employee_Report1.pdf', 1, '2022-06-04 17:32:20'),</w:t>
        </w:r>
      </w:ins>
    </w:p>
    <w:p w:rsidR="00000000" w:rsidDel="00000000" w:rsidP="00000000" w:rsidRDefault="00000000" w:rsidRPr="00000000" w14:paraId="000008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30, 'Resume', 'Receipt-4321761.pdf', 1, '2022-07-21 11:26:11'),</w:t>
        </w:r>
      </w:ins>
    </w:p>
    <w:p w:rsidR="00000000" w:rsidDel="00000000" w:rsidP="00000000" w:rsidRDefault="00000000" w:rsidRPr="00000000" w14:paraId="000008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31, 'Resume', 'Receipt-4321763.pdf', 1, '2022-07-22 11:01:54'),</w:t>
        </w:r>
      </w:ins>
    </w:p>
    <w:p w:rsidR="00000000" w:rsidDel="00000000" w:rsidP="00000000" w:rsidRDefault="00000000" w:rsidRPr="00000000" w14:paraId="000008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32, 'Resume', 'Invoice_INV01121.pdf', 1, '2022-07-25 11:01:45'),</w:t>
        </w:r>
      </w:ins>
    </w:p>
    <w:p w:rsidR="00000000" w:rsidDel="00000000" w:rsidP="00000000" w:rsidRDefault="00000000" w:rsidRPr="00000000" w14:paraId="000008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33, 'Resume', '616c44f5b693b15aa6e6b73b_istockphoto-1219473617-612x612-removebg-preview1.pdf', 1, '2022-07-26 11:50:35'),</w:t>
        </w:r>
      </w:ins>
    </w:p>
    <w:p w:rsidR="00000000" w:rsidDel="00000000" w:rsidP="00000000" w:rsidRDefault="00000000" w:rsidRPr="00000000" w14:paraId="000008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34, 'Resume', '', 1, '2022-07-27 05:03:41'),</w:t>
        </w:r>
      </w:ins>
    </w:p>
    <w:p w:rsidR="00000000" w:rsidDel="00000000" w:rsidP="00000000" w:rsidRDefault="00000000" w:rsidRPr="00000000" w14:paraId="000008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36, 'Resume', 'FP_Nº162_-_IMEL-_Primavera_Education1.pdf', 1, '2022-07-29 08:36:13'),</w:t>
        </w:r>
      </w:ins>
    </w:p>
    <w:p w:rsidR="00000000" w:rsidDel="00000000" w:rsidP="00000000" w:rsidRDefault="00000000" w:rsidRPr="00000000" w14:paraId="000008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38, 'Resume', 'sample1.pdf', 1, '2022-09-24 08:14:44'),</w:t>
        </w:r>
      </w:ins>
    </w:p>
    <w:p w:rsidR="00000000" w:rsidDel="00000000" w:rsidP="00000000" w:rsidRDefault="00000000" w:rsidRPr="00000000" w14:paraId="000008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39, 'Resume', 'sample3.pdf', 1, '2022-09-24 09:15:36');</w:t>
        </w:r>
      </w:ins>
    </w:p>
    <w:p w:rsidR="00000000" w:rsidDel="00000000" w:rsidP="00000000" w:rsidRDefault="00000000" w:rsidRPr="00000000" w14:paraId="000008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8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`dgt_candidate_files`</w:t>
        </w:r>
      </w:ins>
    </w:p>
    <w:p w:rsidR="00000000" w:rsidDel="00000000" w:rsidP="00000000" w:rsidRDefault="00000000" w:rsidRPr="00000000" w14:paraId="000008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`dgt_candidate_files`</w:t>
        </w:r>
      </w:ins>
    </w:p>
    <w:p w:rsidR="00000000" w:rsidDel="00000000" w:rsidP="00000000" w:rsidRDefault="00000000" w:rsidRPr="00000000" w14:paraId="000008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8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8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`dgt_candidate_files`</w:t>
        </w:r>
      </w:ins>
    </w:p>
    <w:p w:rsidR="00000000" w:rsidDel="00000000" w:rsidP="00000000" w:rsidRDefault="00000000" w:rsidRPr="00000000" w14:paraId="000008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`dgt_candidate_files`</w:t>
        </w:r>
      </w:ins>
    </w:p>
    <w:p w:rsidR="00000000" w:rsidDel="00000000" w:rsidP="00000000" w:rsidRDefault="00000000" w:rsidRPr="00000000" w14:paraId="000008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AUTO_INCREMENT=34;</w:t>
        </w:r>
      </w:ins>
    </w:p>
    <w:p w:rsidR="00000000" w:rsidDel="00000000" w:rsidP="00000000" w:rsidRDefault="00000000" w:rsidRPr="00000000" w14:paraId="000008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8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8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8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8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8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8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8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8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05:32 PM</w:t>
        </w:r>
      </w:ins>
    </w:p>
    <w:p w:rsidR="00000000" w:rsidDel="00000000" w:rsidP="00000000" w:rsidRDefault="00000000" w:rsidRPr="00000000" w14:paraId="000008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8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8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8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8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8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8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8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8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8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8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8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8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8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`dgt_question_category`</w:t>
        </w:r>
      </w:ins>
    </w:p>
    <w:p w:rsidR="00000000" w:rsidDel="00000000" w:rsidP="00000000" w:rsidRDefault="00000000" w:rsidRPr="00000000" w14:paraId="000009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`dgt_question_category` (</w:t>
        </w:r>
      </w:ins>
    </w:p>
    <w:p w:rsidR="00000000" w:rsidDel="00000000" w:rsidP="00000000" w:rsidRDefault="00000000" w:rsidRPr="00000000" w14:paraId="000009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9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`dept_id` int(11) NOT NULL,</w:t>
        </w:r>
      </w:ins>
    </w:p>
    <w:p w:rsidR="00000000" w:rsidDel="00000000" w:rsidP="00000000" w:rsidRDefault="00000000" w:rsidRPr="00000000" w14:paraId="000009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`job_id` int(11) NOT NULL,</w:t>
        </w:r>
      </w:ins>
    </w:p>
    <w:p w:rsidR="00000000" w:rsidDel="00000000" w:rsidP="00000000" w:rsidRDefault="00000000" w:rsidRPr="00000000" w14:paraId="000009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`category_name` varchar(255) NOT NULL,</w:t>
        </w:r>
      </w:ins>
    </w:p>
    <w:p w:rsidR="00000000" w:rsidDel="00000000" w:rsidP="00000000" w:rsidRDefault="00000000" w:rsidRPr="00000000" w14:paraId="000009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DEFAULT 1,</w:t>
        </w:r>
      </w:ins>
    </w:p>
    <w:p w:rsidR="00000000" w:rsidDel="00000000" w:rsidP="00000000" w:rsidRDefault="00000000" w:rsidRPr="00000000" w14:paraId="000009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DEFAULT current_timestamp(),</w:t>
        </w:r>
      </w:ins>
    </w:p>
    <w:p w:rsidR="00000000" w:rsidDel="00000000" w:rsidP="00000000" w:rsidRDefault="00000000" w:rsidRPr="00000000" w14:paraId="000009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`deleted_at` datetime DEFAULT NULL</w:t>
        </w:r>
      </w:ins>
    </w:p>
    <w:p w:rsidR="00000000" w:rsidDel="00000000" w:rsidP="00000000" w:rsidRDefault="00000000" w:rsidRPr="00000000" w14:paraId="000009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9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`dgt_question_category`</w:t>
        </w:r>
      </w:ins>
    </w:p>
    <w:p w:rsidR="00000000" w:rsidDel="00000000" w:rsidP="00000000" w:rsidRDefault="00000000" w:rsidRPr="00000000" w14:paraId="000009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`dgt_question_category` (`id`, `dept_id`, `job_id`, `category_name`, `status`, `created_at`, `deleted_at`) VALUES</w:t>
        </w:r>
      </w:ins>
    </w:p>
    <w:p w:rsidR="00000000" w:rsidDel="00000000" w:rsidP="00000000" w:rsidRDefault="00000000" w:rsidRPr="00000000" w14:paraId="000009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5, 1, 'html', 1, '2020-03-10 11:14:49', NULL),</w:t>
        </w:r>
      </w:ins>
    </w:p>
    <w:p w:rsidR="00000000" w:rsidDel="00000000" w:rsidP="00000000" w:rsidRDefault="00000000" w:rsidRPr="00000000" w14:paraId="000009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5, 2, 'html', 1, '2020-03-10 11:14:57', NULL),</w:t>
        </w:r>
      </w:ins>
    </w:p>
    <w:p w:rsidR="00000000" w:rsidDel="00000000" w:rsidP="00000000" w:rsidRDefault="00000000" w:rsidRPr="00000000" w14:paraId="000009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5, 2, 'andriod studio', 1, '2020-03-10 11:15:11', NULL),</w:t>
        </w:r>
      </w:ins>
    </w:p>
    <w:p w:rsidR="00000000" w:rsidDel="00000000" w:rsidP="00000000" w:rsidRDefault="00000000" w:rsidRPr="00000000" w14:paraId="000009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5, 1, 'html', 1, '2020-05-23 14:00:28', NULL),</w:t>
        </w:r>
      </w:ins>
    </w:p>
    <w:p w:rsidR="00000000" w:rsidDel="00000000" w:rsidP="00000000" w:rsidRDefault="00000000" w:rsidRPr="00000000" w14:paraId="000009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5, 6, 'App_Category Testq', 1, '2020-06-08 00:12:14', NULL),</w:t>
        </w:r>
      </w:ins>
    </w:p>
    <w:p w:rsidR="00000000" w:rsidDel="00000000" w:rsidP="00000000" w:rsidRDefault="00000000" w:rsidRPr="00000000" w14:paraId="000009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5, 1, 'Level1', 1, '2020-06-09 21:40:40', NULL),</w:t>
        </w:r>
      </w:ins>
    </w:p>
    <w:p w:rsidR="00000000" w:rsidDel="00000000" w:rsidP="00000000" w:rsidRDefault="00000000" w:rsidRPr="00000000" w14:paraId="000009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3, 4, 'Technical Knowledge', 1, '2020-06-14 09:45:39', NULL),</w:t>
        </w:r>
      </w:ins>
    </w:p>
    <w:p w:rsidR="00000000" w:rsidDel="00000000" w:rsidP="00000000" w:rsidRDefault="00000000" w:rsidRPr="00000000" w14:paraId="000009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2, 9, 'Fin', 1, '2020-12-29 12:29:15', NULL),</w:t>
        </w:r>
      </w:ins>
    </w:p>
    <w:p w:rsidR="00000000" w:rsidDel="00000000" w:rsidP="00000000" w:rsidRDefault="00000000" w:rsidRPr="00000000" w14:paraId="000009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5, 1, 'CSS', 1, '2021-01-08 09:01:21', NULL),</w:t>
        </w:r>
      </w:ins>
    </w:p>
    <w:p w:rsidR="00000000" w:rsidDel="00000000" w:rsidP="00000000" w:rsidRDefault="00000000" w:rsidRPr="00000000" w14:paraId="000009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13, 10, 'TEstr', 1, '2021-04-06 13:24:40', NULL),</w:t>
        </w:r>
      </w:ins>
    </w:p>
    <w:p w:rsidR="00000000" w:rsidDel="00000000" w:rsidP="00000000" w:rsidRDefault="00000000" w:rsidRPr="00000000" w14:paraId="000009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2, 14, 'Test cat A', 1, '2021-07-10 08:49:56', NULL),</w:t>
        </w:r>
      </w:ins>
    </w:p>
    <w:p w:rsidR="00000000" w:rsidDel="00000000" w:rsidP="00000000" w:rsidRDefault="00000000" w:rsidRPr="00000000" w14:paraId="000009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1, 8, 'test', 1, '2021-07-10 12:47:54', NULL),</w:t>
        </w:r>
      </w:ins>
    </w:p>
    <w:p w:rsidR="00000000" w:rsidDel="00000000" w:rsidP="00000000" w:rsidRDefault="00000000" w:rsidRPr="00000000" w14:paraId="000009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2, 13, 'Test cat AA', 1, '2021-07-12 04:14:38', NULL),</w:t>
        </w:r>
      </w:ins>
    </w:p>
    <w:p w:rsidR="00000000" w:rsidDel="00000000" w:rsidP="00000000" w:rsidRDefault="00000000" w:rsidRPr="00000000" w14:paraId="000009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13, 11, 'project', 1, '2021-09-20 12:32:52', NULL),</w:t>
        </w:r>
      </w:ins>
    </w:p>
    <w:p w:rsidR="00000000" w:rsidDel="00000000" w:rsidP="00000000" w:rsidRDefault="00000000" w:rsidRPr="00000000" w14:paraId="000009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53, 17, 'Level1', 1, '2021-11-25 06:45:02', NULL),</w:t>
        </w:r>
      </w:ins>
    </w:p>
    <w:p w:rsidR="00000000" w:rsidDel="00000000" w:rsidP="00000000" w:rsidRDefault="00000000" w:rsidRPr="00000000" w14:paraId="000009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57, 16, 'Executive', 1, '2021-11-27 10:20:28', NULL),</w:t>
        </w:r>
      </w:ins>
    </w:p>
    <w:p w:rsidR="00000000" w:rsidDel="00000000" w:rsidP="00000000" w:rsidRDefault="00000000" w:rsidRPr="00000000" w14:paraId="000009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65, 18, 'Trapeadores_team', 1, '2022-07-28 21:05:32', NULL),</w:t>
        </w:r>
      </w:ins>
    </w:p>
    <w:p w:rsidR="00000000" w:rsidDel="00000000" w:rsidP="00000000" w:rsidRDefault="00000000" w:rsidRPr="00000000" w14:paraId="000009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71, 16, 'Team Lead', 1, '2022-07-29 09:39:18', NULL),</w:t>
        </w:r>
      </w:ins>
    </w:p>
    <w:p w:rsidR="00000000" w:rsidDel="00000000" w:rsidP="00000000" w:rsidRDefault="00000000" w:rsidRPr="00000000" w14:paraId="000009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71, 16, 'Tester', 1, '2022-07-29 10:50:02', NULL);</w:t>
        </w:r>
      </w:ins>
    </w:p>
    <w:p w:rsidR="00000000" w:rsidDel="00000000" w:rsidP="00000000" w:rsidRDefault="00000000" w:rsidRPr="00000000" w14:paraId="000009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9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`dgt_question_category`</w:t>
        </w:r>
      </w:ins>
    </w:p>
    <w:p w:rsidR="00000000" w:rsidDel="00000000" w:rsidP="00000000" w:rsidRDefault="00000000" w:rsidRPr="00000000" w14:paraId="000009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`dgt_question_category`</w:t>
        </w:r>
      </w:ins>
    </w:p>
    <w:p w:rsidR="00000000" w:rsidDel="00000000" w:rsidP="00000000" w:rsidRDefault="00000000" w:rsidRPr="00000000" w14:paraId="000009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9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9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`dgt_question_category`</w:t>
        </w:r>
      </w:ins>
    </w:p>
    <w:p w:rsidR="00000000" w:rsidDel="00000000" w:rsidP="00000000" w:rsidRDefault="00000000" w:rsidRPr="00000000" w14:paraId="000009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`dgt_question_category`</w:t>
        </w:r>
      </w:ins>
    </w:p>
    <w:p w:rsidR="00000000" w:rsidDel="00000000" w:rsidP="00000000" w:rsidRDefault="00000000" w:rsidRPr="00000000" w14:paraId="000009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AUTO_INCREMENT=20;</w:t>
        </w:r>
      </w:ins>
    </w:p>
    <w:p w:rsidR="00000000" w:rsidDel="00000000" w:rsidP="00000000" w:rsidRDefault="00000000" w:rsidRPr="00000000" w14:paraId="000009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9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9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9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9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9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9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9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9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05:32 PM</w:t>
        </w:r>
      </w:ins>
    </w:p>
    <w:p w:rsidR="00000000" w:rsidDel="00000000" w:rsidP="00000000" w:rsidRDefault="00000000" w:rsidRPr="00000000" w14:paraId="000009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9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9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9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9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9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9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9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9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9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9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9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`dgt_interview_questions`</w:t>
        </w:r>
      </w:ins>
    </w:p>
    <w:p w:rsidR="00000000" w:rsidDel="00000000" w:rsidP="00000000" w:rsidRDefault="00000000" w:rsidRPr="00000000" w14:paraId="000009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`dgt_interview_questions` (</w:t>
        </w:r>
      </w:ins>
    </w:p>
    <w:p w:rsidR="00000000" w:rsidDel="00000000" w:rsidP="00000000" w:rsidRDefault="00000000" w:rsidRPr="00000000" w14:paraId="000009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9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`dept_id` int(11) NOT NULL,</w:t>
        </w:r>
      </w:ins>
    </w:p>
    <w:p w:rsidR="00000000" w:rsidDel="00000000" w:rsidP="00000000" w:rsidRDefault="00000000" w:rsidRPr="00000000" w14:paraId="000009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`job_id` int(11) NOT NULL,</w:t>
        </w:r>
      </w:ins>
    </w:p>
    <w:p w:rsidR="00000000" w:rsidDel="00000000" w:rsidP="00000000" w:rsidRDefault="00000000" w:rsidRPr="00000000" w14:paraId="000009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`category_id` int(11) NOT NULL,</w:t>
        </w:r>
      </w:ins>
    </w:p>
    <w:p w:rsidR="00000000" w:rsidDel="00000000" w:rsidP="00000000" w:rsidRDefault="00000000" w:rsidRPr="00000000" w14:paraId="000009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`question_type` int(11) NOT NULL,</w:t>
        </w:r>
      </w:ins>
    </w:p>
    <w:p w:rsidR="00000000" w:rsidDel="00000000" w:rsidP="00000000" w:rsidRDefault="00000000" w:rsidRPr="00000000" w14:paraId="000009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`question` text NOT NULL COMMENT '1 for multiple choice 2 for open end question',</w:t>
        </w:r>
      </w:ins>
    </w:p>
    <w:p w:rsidR="00000000" w:rsidDel="00000000" w:rsidP="00000000" w:rsidRDefault="00000000" w:rsidRPr="00000000" w14:paraId="000009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 varchar(255) DEFAULT NULL,</w:t>
        </w:r>
      </w:ins>
    </w:p>
    <w:p w:rsidR="00000000" w:rsidDel="00000000" w:rsidP="00000000" w:rsidRDefault="00000000" w:rsidRPr="00000000" w14:paraId="000009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`b` varchar(255) DEFAULT NULL,</w:t>
        </w:r>
      </w:ins>
    </w:p>
    <w:p w:rsidR="00000000" w:rsidDel="00000000" w:rsidP="00000000" w:rsidRDefault="00000000" w:rsidRPr="00000000" w14:paraId="000009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 varchar(255) DEFAULT NULL,</w:t>
        </w:r>
      </w:ins>
    </w:p>
    <w:p w:rsidR="00000000" w:rsidDel="00000000" w:rsidP="00000000" w:rsidRDefault="00000000" w:rsidRPr="00000000" w14:paraId="000009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 varchar(255) DEFAULT NULL,</w:t>
        </w:r>
      </w:ins>
    </w:p>
    <w:p w:rsidR="00000000" w:rsidDel="00000000" w:rsidP="00000000" w:rsidRDefault="00000000" w:rsidRPr="00000000" w14:paraId="000009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`answer` varchar(255) DEFAULT NULL,</w:t>
        </w:r>
      </w:ins>
    </w:p>
    <w:p w:rsidR="00000000" w:rsidDel="00000000" w:rsidP="00000000" w:rsidRDefault="00000000" w:rsidRPr="00000000" w14:paraId="000009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`status` int(11) NOT NULL DEFAULT 1 COMMENT '1  active 0 for inactive',</w:t>
        </w:r>
      </w:ins>
    </w:p>
    <w:p w:rsidR="00000000" w:rsidDel="00000000" w:rsidP="00000000" w:rsidRDefault="00000000" w:rsidRPr="00000000" w14:paraId="000009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`answer_explanation` text DEFAULT NULL,</w:t>
        </w:r>
      </w:ins>
    </w:p>
    <w:p w:rsidR="00000000" w:rsidDel="00000000" w:rsidP="00000000" w:rsidRDefault="00000000" w:rsidRPr="00000000" w14:paraId="000009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`question_image` varchar(255) DEFAULT NULL,</w:t>
        </w:r>
      </w:ins>
    </w:p>
    <w:p w:rsidR="00000000" w:rsidDel="00000000" w:rsidP="00000000" w:rsidRDefault="00000000" w:rsidRPr="00000000" w14:paraId="000009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`created_by` int(11) NOT NULL,</w:t>
        </w:r>
      </w:ins>
    </w:p>
    <w:p w:rsidR="00000000" w:rsidDel="00000000" w:rsidP="00000000" w:rsidRDefault="00000000" w:rsidRPr="00000000" w14:paraId="000009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9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`deleted_at` datetime DEFAULT NULL</w:t>
        </w:r>
      </w:ins>
    </w:p>
    <w:p w:rsidR="00000000" w:rsidDel="00000000" w:rsidP="00000000" w:rsidRDefault="00000000" w:rsidRPr="00000000" w14:paraId="000009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9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`dgt_interview_questions`</w:t>
        </w:r>
      </w:ins>
    </w:p>
    <w:p w:rsidR="00000000" w:rsidDel="00000000" w:rsidP="00000000" w:rsidRDefault="00000000" w:rsidRPr="00000000" w14:paraId="000009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`dgt_interview_questions` (`id`, `dept_id`, `job_id`, `category_id`, `question_type`, `question`, `a`, `b`, `c`, `d`, `answer`, `status`, `answer_explanation`, `question_image`, `created_by`, `created_at`, `deleted_at`) VALUES</w:t>
        </w:r>
      </w:ins>
    </w:p>
    <w:p w:rsidR="00000000" w:rsidDel="00000000" w:rsidP="00000000" w:rsidRDefault="00000000" w:rsidRPr="00000000" w14:paraId="000009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5, 2, 2, 1, 'Q 1 - How to kill an activity in Android?', 'A - finish()', 'B - finishActivity(int requestCode)', 'C - A &amp; B', 'D - kill()', 'C', 0, 'test', NULL, 1, '2020-03-10 11:16:42', NULL),</w:t>
        </w:r>
      </w:ins>
    </w:p>
    <w:p w:rsidR="00000000" w:rsidDel="00000000" w:rsidP="00000000" w:rsidRDefault="00000000" w:rsidRPr="00000000" w14:paraId="000009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5, 2, 3, 1, 'Q 2 - What is Manifest.xml in android?', 'Q 2 - What is Manifest.xml in android?', 'Q 2 - What is Manifest.xml in android?', 'Q 2 - What is Manifest.xml in android?', 'Q 2 - What is Manifest.xml in android?', 'B', 1, 'test', NULL, 1, '2020-03-10 11:17:34', NULL),</w:t>
        </w:r>
      </w:ins>
    </w:p>
    <w:p w:rsidR="00000000" w:rsidDel="00000000" w:rsidP="00000000" w:rsidRDefault="00000000" w:rsidRPr="00000000" w14:paraId="000009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5, 2, 3, 1, 'Q 5 - What is an anonymous class in android?', 'option a', 'option b', 'option c', 'option d', 'B', 1, NULL, NULL, 1, '2020-03-10 11:18:01', NULL),</w:t>
        </w:r>
      </w:ins>
    </w:p>
    <w:p w:rsidR="00000000" w:rsidDel="00000000" w:rsidP="00000000" w:rsidRDefault="00000000" w:rsidRPr="00000000" w14:paraId="000009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5, 2, 3, 1, 'Q 6 - What is log message in android?', 'B - Same as printf()', 'C - Same as Toast().', 'A - Log message is used to debug a program.', 'D - None of the above.', 'A', 1, NULL, NULL, 1, '2020-03-10 11:18:50', NULL),</w:t>
        </w:r>
      </w:ins>
    </w:p>
    <w:p w:rsidR="00000000" w:rsidDel="00000000" w:rsidP="00000000" w:rsidRDefault="00000000" w:rsidRPr="00000000" w14:paraId="000009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5, 2, 2, 1, '1. Which of the following prints bold letters in traditional HTML?', 'i. &lt;B&gt;Go boldly&lt;/B&gt;', 'i. &lt;b&gt;Go boldly&lt;/b&gt;', 'i. &lt;B&gt;Go boldly&lt;/b&gt;', 'i. &lt;b&gt;Go boldly&lt;/B&gt;', 'B', 1, NULL, NULL, 1, '2020-03-10 11:20:00', NULL),</w:t>
        </w:r>
      </w:ins>
    </w:p>
    <w:p w:rsidR="00000000" w:rsidDel="00000000" w:rsidP="00000000" w:rsidRDefault="00000000" w:rsidRPr="00000000" w14:paraId="000009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5, 2, 2, 1, '5. Which of the following is not an empty element?', '&lt;br /&gt;', 'Hypertext Markup', '&lt;table&gt;&lt;tr&gt;&lt;tt&gt;', '&lt;thead&gt;&lt;body&gt;&lt;tr&gt;', 'A', 1, NULL, NULL, 1, '2020-03-10 11:20:37', NULL),</w:t>
        </w:r>
      </w:ins>
    </w:p>
    <w:p w:rsidR="00000000" w:rsidDel="00000000" w:rsidP="00000000" w:rsidRDefault="00000000" w:rsidRPr="00000000" w14:paraId="000009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5, 2, 2, 1, '7. Which of the following markup is correct?\r\n\r\ni. &lt;b&gt;&lt;i&gt;is in error as tags cross&lt;/b&gt;&lt;/i&gt;\r\nii. &lt;b&gt;&lt;i&gt;is not since tags nest&lt;/i&gt;&lt;/b&gt;', 'a) i', 'a) ii', 'c) i and ii', 'd) Neither i nor ii', 'B', 1, NULL, NULL, 1, '2020-03-10 11:21:32', NULL),</w:t>
        </w:r>
      </w:ins>
    </w:p>
    <w:p w:rsidR="00000000" w:rsidDel="00000000" w:rsidP="00000000" w:rsidRDefault="00000000" w:rsidRPr="00000000" w14:paraId="000009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5, 2, 2, 2, 'test open end question', NULL, NULL, NULL, NULL, NULL, 0, 'dsgdsgsdgdsfgdfgdfgdfg', NULL, 1, '2020-03-10 11:22:04', NULL),</w:t>
        </w:r>
      </w:ins>
    </w:p>
    <w:p w:rsidR="00000000" w:rsidDel="00000000" w:rsidP="00000000" w:rsidRDefault="00000000" w:rsidRPr="00000000" w14:paraId="000009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5, 6, 5, 1, 'bhdbhdbhfs', 'A', 'B', 'C', 'C', 'A', 1, 'dfdsf', 'jpg_Image3.jpg', 1, '2020-05-23 14:01:52', NULL),</w:t>
        </w:r>
      </w:ins>
    </w:p>
    <w:p w:rsidR="00000000" w:rsidDel="00000000" w:rsidP="00000000" w:rsidRDefault="00000000" w:rsidRPr="00000000" w14:paraId="000009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5, 6, 5, 1, 'Test1 Select option', 'Option A', 'Option B', 'Option C', 'Options D', 'B', 1, 'Test Explafdgdn', 'Mobile1.jpg', 1, '2020-06-08 00:14:22', '2020-06-08 12:45:16'),</w:t>
        </w:r>
      </w:ins>
    </w:p>
    <w:p w:rsidR="00000000" w:rsidDel="00000000" w:rsidP="00000000" w:rsidRDefault="00000000" w:rsidRPr="00000000" w14:paraId="000009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5, 6, 5, 2, 'Test Question1', NULL, NULL, NULL, NULL, NULL, 1, 'adFADfadFADf', 'Mobile5.jpg', 1, '2020-06-08 00:16:20', NULL),</w:t>
        </w:r>
      </w:ins>
    </w:p>
    <w:p w:rsidR="00000000" w:rsidDel="00000000" w:rsidP="00000000" w:rsidRDefault="00000000" w:rsidRPr="00000000" w14:paraId="000009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5, 6, 5, 2, 'adfdAFADfadFADf dafaFAd3333333333333333', NULL, NULL, NULL, NULL, NULL, 1, 'ADfDAFADfadF', 'Mobile7.jpg', 1, '2020-06-08 00:18:53', NULL),</w:t>
        </w:r>
      </w:ins>
    </w:p>
    <w:p w:rsidR="00000000" w:rsidDel="00000000" w:rsidP="00000000" w:rsidRDefault="00000000" w:rsidRPr="00000000" w14:paraId="0000098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5, 6, 5, 1, 'sdfasfAF', 'ASFADFAD', 'adfadf', 'dafdaF', 'DFDafda', 'A', 1, 'adfdaFDAfdaFDFA', NULL, 1, '2020-06-08 00:24:31', NULL),</w:t>
        </w:r>
      </w:ins>
    </w:p>
    <w:p w:rsidR="00000000" w:rsidDel="00000000" w:rsidP="00000000" w:rsidRDefault="00000000" w:rsidRPr="00000000" w14:paraId="000009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5, 6, 5, 1, 'adfADFADf', 'adfdaFAD', 'fDA', 'FDAf', 'daFdafADF', 'B', 1, 'ADfdaFADf', 'jpg_Image5.jpg', 1, '2020-06-08 00:27:47', NULL),</w:t>
        </w:r>
      </w:ins>
    </w:p>
    <w:p w:rsidR="00000000" w:rsidDel="00000000" w:rsidP="00000000" w:rsidRDefault="00000000" w:rsidRPr="00000000" w14:paraId="0000098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5, 1, 1, 1, 'Test the apptitude', 'abc', 'bcd', 'cde', 'def', 'A', 1, NULL, NULL, 1, '2020-06-09 17:29:24', NULL),</w:t>
        </w:r>
      </w:ins>
    </w:p>
    <w:p w:rsidR="00000000" w:rsidDel="00000000" w:rsidP="00000000" w:rsidRDefault="00000000" w:rsidRPr="00000000" w14:paraId="0000098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5, 2, 2, 1, 'Test for multiple choice', '123', '234', '345', '456', 'C', 1, 'kkk', NULL, 1, '2020-06-09 17:47:56', NULL),</w:t>
        </w:r>
      </w:ins>
    </w:p>
    <w:p w:rsidR="00000000" w:rsidDel="00000000" w:rsidP="00000000" w:rsidRDefault="00000000" w:rsidRPr="00000000" w14:paraId="0000098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5, 1, 6, 1, 'Test paper', 'a1', 'b1', 'c1', 'd1', 'B', 1, 'dkfjdfjd dfjdj', NULL, 1, '2020-06-09 21:42:28', NULL),</w:t>
        </w:r>
      </w:ins>
    </w:p>
    <w:p w:rsidR="00000000" w:rsidDel="00000000" w:rsidP="00000000" w:rsidRDefault="00000000" w:rsidRPr="00000000" w14:paraId="0000098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5, 2, 2, 1, 'test', 'fdsf', 'fdsf', 'fdsfs', 'dfdsf', 'A', 1, NULL, NULL, 1, '2020-07-10 07:01:58', NULL),</w:t>
        </w:r>
      </w:ins>
    </w:p>
    <w:p w:rsidR="00000000" w:rsidDel="00000000" w:rsidP="00000000" w:rsidRDefault="00000000" w:rsidRPr="00000000" w14:paraId="0000098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2, 9, 8, 2, 'ergferhy', NULL, NULL, NULL, NULL, NULL, 1, 'gregfgrwhgehr', NULL, 1, '2020-12-29 12:30:00', NULL),</w:t>
        </w:r>
      </w:ins>
    </w:p>
    <w:p w:rsidR="00000000" w:rsidDel="00000000" w:rsidP="00000000" w:rsidRDefault="00000000" w:rsidRPr="00000000" w14:paraId="0000098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2, 9, 8, 1, 'AAA', 'dafc', 'fcwedfc', 'fcwedafc', 'fcwdfcd', 'B', 1, NULL, NULL, 1, '2020-12-29 12:31:02', NULL),</w:t>
        </w:r>
      </w:ins>
    </w:p>
    <w:p w:rsidR="00000000" w:rsidDel="00000000" w:rsidP="00000000" w:rsidRDefault="00000000" w:rsidRPr="00000000" w14:paraId="0000098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5, 1, 6, 1, 'test question', 'A', 'B', 'C', 'D', 'C', 1, NULL, NULL, 1, '2021-01-08 08:55:19', NULL),</w:t>
        </w:r>
      </w:ins>
    </w:p>
    <w:p w:rsidR="00000000" w:rsidDel="00000000" w:rsidP="00000000" w:rsidRDefault="00000000" w:rsidRPr="00000000" w14:paraId="0000098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5, 1, 9, 1, 'What is Style?', 'test1', 'test2', 'test3', 'test4', 'B', 1, NULL, NULL, 1, '2021-01-08 09:09:17', NULL),</w:t>
        </w:r>
      </w:ins>
    </w:p>
    <w:p w:rsidR="00000000" w:rsidDel="00000000" w:rsidP="00000000" w:rsidRDefault="00000000" w:rsidRPr="00000000" w14:paraId="0000098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3, 4, 7, 1, 'kjmjb', 'fh', 'fhth', 'fhgf', 'fhj', 'A', 1, NULL, NULL, 1, '2021-01-08 09:56:17', NULL),</w:t>
        </w:r>
      </w:ins>
    </w:p>
    <w:p w:rsidR="00000000" w:rsidDel="00000000" w:rsidP="00000000" w:rsidRDefault="00000000" w:rsidRPr="00000000" w14:paraId="0000098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5, 1, 1, 1, 'Do all HTML tags have an end tag?', 'There are some HTML tags that don\'t need a closing tag. For example: &lt;image&gt; tag, &lt;br&gt; tag', 'sds', 'dawd', 'awdwd', 'A', 1, 'dadwdad', NULL, 1, '2021-03-19 15:10:46', NULL),</w:t>
        </w:r>
      </w:ins>
    </w:p>
    <w:p w:rsidR="00000000" w:rsidDel="00000000" w:rsidP="00000000" w:rsidRDefault="00000000" w:rsidRPr="00000000" w14:paraId="0000098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13, 10, 10, 1, 'rgerwg', 'ergr', 'ergreg', 'rgergg', 'yhtgehteh', 'A', 1, NULL, NULL, 1, '2021-04-06 13:25:13', NULL),</w:t>
        </w:r>
      </w:ins>
    </w:p>
    <w:p w:rsidR="00000000" w:rsidDel="00000000" w:rsidP="00000000" w:rsidRDefault="00000000" w:rsidRPr="00000000" w14:paraId="0000098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13, 10, 10, 1, 'greye35yrw', 'y5reyh', 'tegehy', 'ertre3yt', '4eyge54tyg', 'B', 1, NULL, NULL, 1, '2021-04-06 13:25:59', NULL),</w:t>
        </w:r>
      </w:ins>
    </w:p>
    <w:p w:rsidR="00000000" w:rsidDel="00000000" w:rsidP="00000000" w:rsidRDefault="00000000" w:rsidRPr="00000000" w14:paraId="0000098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2, 14, 11, 2, 'Q1', NULL, NULL, NULL, NULL, NULL, 1, 'defceqf', NULL, 1, '2021-07-10 08:50:48', NULL),</w:t>
        </w:r>
      </w:ins>
    </w:p>
    <w:p w:rsidR="00000000" w:rsidDel="00000000" w:rsidP="00000000" w:rsidRDefault="00000000" w:rsidRPr="00000000" w14:paraId="0000098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2, 9, 8, 1, 'trdttrdttrdttrdttrdttrdttrdt', 'trdt', 'trdt', 'trdt', 'trdth', 'A', 1, 'trdttrdttrdttrdt', NULL, 1, '2021-07-10 12:47:34', NULL),</w:t>
        </w:r>
      </w:ins>
    </w:p>
    <w:p w:rsidR="00000000" w:rsidDel="00000000" w:rsidP="00000000" w:rsidRDefault="00000000" w:rsidRPr="00000000" w14:paraId="0000099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2, 13, 13, 1, 'QA1', 'A', 'B', 'C', 'D', 'A', 1, 'Answer', '884887-yuvi-11.jpg', 1, '2021-07-12 04:15:55', NULL),</w:t>
        </w:r>
      </w:ins>
    </w:p>
    <w:p w:rsidR="00000000" w:rsidDel="00000000" w:rsidP="00000000" w:rsidRDefault="00000000" w:rsidRPr="00000000" w14:paraId="0000099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1, 8, 12, 1, 'V', 'A', 'B', 'C', 'D', 'A', 1, NULL, '1618574450Screenshot_2021-03-10-16-47-58-34_ea5edecefef5c3a5582d91d9b02b034e1.jpg', 1, '2021-07-12 04:56:58', NULL),</w:t>
        </w:r>
      </w:ins>
    </w:p>
    <w:p w:rsidR="00000000" w:rsidDel="00000000" w:rsidP="00000000" w:rsidRDefault="00000000" w:rsidRPr="00000000" w14:paraId="0000099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(31, 2, 9, 8, 1, 'udihvf', 'A', 'B', 'C', 'D', 'A', 1, NULL, '20210508045653_13_(1)1.doc', 1, '2021-07-12 04:57:40', NULL),</w:t>
        </w:r>
      </w:ins>
    </w:p>
    <w:p w:rsidR="00000000" w:rsidDel="00000000" w:rsidP="00000000" w:rsidRDefault="00000000" w:rsidRPr="00000000" w14:paraId="0000099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(32, 2, 13, 13, 1, 'AAA', 'A', 'B', 'C', 'D', 'A', 1, 'fsedfv', '884887-yuvi-13.jpg', 1, '2021-07-12 04:58:14', NULL),</w:t>
        </w:r>
      </w:ins>
    </w:p>
    <w:p w:rsidR="00000000" w:rsidDel="00000000" w:rsidP="00000000" w:rsidRDefault="00000000" w:rsidRPr="00000000" w14:paraId="0000099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(33, 2, 13, 13, 1, 'dd', 'A', 'B', 'C', 'D', 'B', 1, 'desf', NULL, 1, '2021-07-12 06:06:42', NULL),</w:t>
        </w:r>
      </w:ins>
    </w:p>
    <w:p w:rsidR="00000000" w:rsidDel="00000000" w:rsidP="00000000" w:rsidRDefault="00000000" w:rsidRPr="00000000" w14:paraId="0000099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(34, 57, 16, 15, 1, 'What do you think are the key strengths of a business analyst?', 'Good communication', 'Problem solvers', 'Analyse requirements', 'All of the above', 'D', 1, NULL, NULL, 458, '2021-11-25 06:49:40', NULL),</w:t>
        </w:r>
      </w:ins>
    </w:p>
    <w:p w:rsidR="00000000" w:rsidDel="00000000" w:rsidP="00000000" w:rsidRDefault="00000000" w:rsidRPr="00000000" w14:paraId="0000099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(35, 57, 16, 16, 2, 'what is your weakness?', NULL, NULL, NULL, NULL, NULL, 1, 'y or n', 'ChromeSetup3.exe', 458, '2022-07-26 12:33:00', NULL),</w:t>
        </w:r>
      </w:ins>
    </w:p>
    <w:p w:rsidR="00000000" w:rsidDel="00000000" w:rsidP="00000000" w:rsidRDefault="00000000" w:rsidRPr="00000000" w14:paraId="0000099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(36, 57, 16, 16, 2, 'What is process?', NULL, NULL, NULL, NULL, NULL, 1, 'work flowing', NULL, 458, '2022-07-26 12:41:46', NULL),</w:t>
        </w:r>
      </w:ins>
    </w:p>
    <w:p w:rsidR="00000000" w:rsidDel="00000000" w:rsidP="00000000" w:rsidRDefault="00000000" w:rsidRPr="00000000" w14:paraId="0000099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(37, 57, 16, 16, 2, 'what is answer?', NULL, NULL, NULL, NULL, NULL, 1, 'aer', NULL, 458, '2022-07-26 12:43:55', NULL),</w:t>
        </w:r>
      </w:ins>
    </w:p>
    <w:p w:rsidR="00000000" w:rsidDel="00000000" w:rsidP="00000000" w:rsidRDefault="00000000" w:rsidRPr="00000000" w14:paraId="0000099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(38, 65, 18, 17, 1, '¿De que color es el caballo blanco de Napoleon?', 'Blanco', 'Gris', 'Morado', 'Negro', 'B', 1, NULL, NULL, 458, '2022-07-28 21:06:50', NULL),</w:t>
        </w:r>
      </w:ins>
    </w:p>
    <w:p w:rsidR="00000000" w:rsidDel="00000000" w:rsidP="00000000" w:rsidRDefault="00000000" w:rsidRPr="00000000" w14:paraId="0000099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(39, 71, 16, 19, 2, 'any thing?', NULL, NULL, NULL, NULL, NULL, 1, 'no one', '616c44f5b693b15aa6e6b73b_istockphoto-1219473617-612x612-removebg-preview3.png', 458, '2022-07-29 10:51:52', NULL);</w:t>
        </w:r>
      </w:ins>
    </w:p>
    <w:p w:rsidR="00000000" w:rsidDel="00000000" w:rsidP="00000000" w:rsidRDefault="00000000" w:rsidRPr="00000000" w14:paraId="0000099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9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9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99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9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A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A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`dgt_interview_questions`</w:t>
        </w:r>
      </w:ins>
    </w:p>
    <w:p w:rsidR="00000000" w:rsidDel="00000000" w:rsidP="00000000" w:rsidRDefault="00000000" w:rsidRPr="00000000" w14:paraId="000009A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A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`dgt_interview_questions`</w:t>
        </w:r>
      </w:ins>
    </w:p>
    <w:p w:rsidR="00000000" w:rsidDel="00000000" w:rsidP="00000000" w:rsidRDefault="00000000" w:rsidRPr="00000000" w14:paraId="000009A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9A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A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A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9A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A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A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A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`dgt_interview_questions`</w:t>
        </w:r>
      </w:ins>
    </w:p>
    <w:p w:rsidR="00000000" w:rsidDel="00000000" w:rsidP="00000000" w:rsidRDefault="00000000" w:rsidRPr="00000000" w14:paraId="000009A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A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`dgt_interview_questions`</w:t>
        </w:r>
      </w:ins>
    </w:p>
    <w:p w:rsidR="00000000" w:rsidDel="00000000" w:rsidP="00000000" w:rsidRDefault="00000000" w:rsidRPr="00000000" w14:paraId="000009A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AUTO_INCREMENT=40;</w:t>
        </w:r>
      </w:ins>
    </w:p>
    <w:p w:rsidR="00000000" w:rsidDel="00000000" w:rsidP="00000000" w:rsidRDefault="00000000" w:rsidRPr="00000000" w14:paraId="000009A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9B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B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9B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9B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9B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B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9B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9B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9B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B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9B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05:33 PM</w:t>
        </w:r>
      </w:ins>
    </w:p>
    <w:p w:rsidR="00000000" w:rsidDel="00000000" w:rsidP="00000000" w:rsidRDefault="00000000" w:rsidRPr="00000000" w14:paraId="000009B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9B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9B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B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9B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9C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9C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C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C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9C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9C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9C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9C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C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C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9C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C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C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9C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C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C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`dgt_apptitude_interview_results`</w:t>
        </w:r>
      </w:ins>
    </w:p>
    <w:p w:rsidR="00000000" w:rsidDel="00000000" w:rsidP="00000000" w:rsidRDefault="00000000" w:rsidRPr="00000000" w14:paraId="000009D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D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D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`dgt_apptitude_interview_results` (</w:t>
        </w:r>
      </w:ins>
    </w:p>
    <w:p w:rsidR="00000000" w:rsidDel="00000000" w:rsidP="00000000" w:rsidRDefault="00000000" w:rsidRPr="00000000" w14:paraId="000009D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9D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9D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`job_id` int(11) NOT NULL,</w:t>
        </w:r>
      </w:ins>
    </w:p>
    <w:p w:rsidR="00000000" w:rsidDel="00000000" w:rsidP="00000000" w:rsidRDefault="00000000" w:rsidRPr="00000000" w14:paraId="000009D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`category_id` int(11) NOT NULL,</w:t>
        </w:r>
      </w:ins>
    </w:p>
    <w:p w:rsidR="00000000" w:rsidDel="00000000" w:rsidP="00000000" w:rsidRDefault="00000000" w:rsidRPr="00000000" w14:paraId="000009D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`question_id` int(11) NOT NULL,</w:t>
        </w:r>
      </w:ins>
    </w:p>
    <w:p w:rsidR="00000000" w:rsidDel="00000000" w:rsidP="00000000" w:rsidRDefault="00000000" w:rsidRPr="00000000" w14:paraId="000009D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`question_type` int(11) NOT NULL,</w:t>
        </w:r>
      </w:ins>
    </w:p>
    <w:p w:rsidR="00000000" w:rsidDel="00000000" w:rsidP="00000000" w:rsidRDefault="00000000" w:rsidRPr="00000000" w14:paraId="000009D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`user_answer` varchar(199) NOT NULL,</w:t>
        </w:r>
      </w:ins>
    </w:p>
    <w:p w:rsidR="00000000" w:rsidDel="00000000" w:rsidP="00000000" w:rsidRDefault="00000000" w:rsidRPr="00000000" w14:paraId="000009D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`answer_status` int(11) NOT NULL COMMENT '1 for correct 0 for wrong',</w:t>
        </w:r>
      </w:ins>
    </w:p>
    <w:p w:rsidR="00000000" w:rsidDel="00000000" w:rsidP="00000000" w:rsidRDefault="00000000" w:rsidRPr="00000000" w14:paraId="000009D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`created_at` datetime NOT NULL DEFAULT current_timestamp()</w:t>
        </w:r>
      </w:ins>
    </w:p>
    <w:p w:rsidR="00000000" w:rsidDel="00000000" w:rsidP="00000000" w:rsidRDefault="00000000" w:rsidRPr="00000000" w14:paraId="000009D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9D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D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D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`dgt_apptitude_interview_results`</w:t>
        </w:r>
      </w:ins>
    </w:p>
    <w:p w:rsidR="00000000" w:rsidDel="00000000" w:rsidP="00000000" w:rsidRDefault="00000000" w:rsidRPr="00000000" w14:paraId="000009E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9E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9E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`dgt_apptitude_interview_results` (`id`, `user_id`, `job_id`, `category_id`, `question_id`, `question_type`, `user_answer`, `answer_status`, `created_at`) VALUES</w:t>
        </w:r>
      </w:ins>
    </w:p>
    <w:p w:rsidR="00000000" w:rsidDel="00000000" w:rsidP="00000000" w:rsidRDefault="00000000" w:rsidRPr="00000000" w14:paraId="000009E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1, 2, 2, 1, 0, 'A', 0, '2020-03-10 11:23:04'),</w:t>
        </w:r>
      </w:ins>
    </w:p>
    <w:p w:rsidR="00000000" w:rsidDel="00000000" w:rsidP="00000000" w:rsidRDefault="00000000" w:rsidRPr="00000000" w14:paraId="000009E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1, 2, 2, 5, 0, 'A', 0, '2020-03-10 11:23:04'),</w:t>
        </w:r>
      </w:ins>
    </w:p>
    <w:p w:rsidR="00000000" w:rsidDel="00000000" w:rsidP="00000000" w:rsidRDefault="00000000" w:rsidRPr="00000000" w14:paraId="000009E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 1, 2, 2, 6, 0, 'A', 1, '2020-03-10 11:23:04'),</w:t>
        </w:r>
      </w:ins>
    </w:p>
    <w:p w:rsidR="00000000" w:rsidDel="00000000" w:rsidP="00000000" w:rsidRDefault="00000000" w:rsidRPr="00000000" w14:paraId="000009E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1, 2, 2, 7, 0, 'B', 1, '2020-03-10 11:23:04'),</w:t>
        </w:r>
      </w:ins>
    </w:p>
    <w:p w:rsidR="00000000" w:rsidDel="00000000" w:rsidP="00000000" w:rsidRDefault="00000000" w:rsidRPr="00000000" w14:paraId="000009E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1, 2, 3, 2, 0, 'A', 0, '2020-03-10 11:23:29'),</w:t>
        </w:r>
      </w:ins>
    </w:p>
    <w:p w:rsidR="00000000" w:rsidDel="00000000" w:rsidP="00000000" w:rsidRDefault="00000000" w:rsidRPr="00000000" w14:paraId="000009E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1, 2, 3, 3, 0, 'A', 0, '2020-03-10 11:23:29'),</w:t>
        </w:r>
      </w:ins>
    </w:p>
    <w:p w:rsidR="00000000" w:rsidDel="00000000" w:rsidP="00000000" w:rsidRDefault="00000000" w:rsidRPr="00000000" w14:paraId="000009E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1, 2, 3, 4, 0, 'B', 0, '2020-03-10 11:23:29'),</w:t>
        </w:r>
      </w:ins>
    </w:p>
    <w:p w:rsidR="00000000" w:rsidDel="00000000" w:rsidP="00000000" w:rsidRDefault="00000000" w:rsidRPr="00000000" w14:paraId="000009E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2, 2, 2, 1, 0, 'B', 0, '2020-03-11 10:23:14'),</w:t>
        </w:r>
      </w:ins>
    </w:p>
    <w:p w:rsidR="00000000" w:rsidDel="00000000" w:rsidP="00000000" w:rsidRDefault="00000000" w:rsidRPr="00000000" w14:paraId="000009E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2, 2, 2, 5, 0, 'B', 1, '2020-03-11 10:23:15'),</w:t>
        </w:r>
      </w:ins>
    </w:p>
    <w:p w:rsidR="00000000" w:rsidDel="00000000" w:rsidP="00000000" w:rsidRDefault="00000000" w:rsidRPr="00000000" w14:paraId="000009E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2, 2, 2, 6, 0, 'B', 0, '2020-03-11 10:23:15'),</w:t>
        </w:r>
      </w:ins>
    </w:p>
    <w:p w:rsidR="00000000" w:rsidDel="00000000" w:rsidP="00000000" w:rsidRDefault="00000000" w:rsidRPr="00000000" w14:paraId="000009E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2, 2, 2, 7, 0, 'B', 1, '2020-03-11 10:23:15'),</w:t>
        </w:r>
      </w:ins>
    </w:p>
    <w:p w:rsidR="00000000" w:rsidDel="00000000" w:rsidP="00000000" w:rsidRDefault="00000000" w:rsidRPr="00000000" w14:paraId="000009E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3, 2, 2, 1, 0, 'B', 0, '2020-03-11 10:49:27'),</w:t>
        </w:r>
      </w:ins>
    </w:p>
    <w:p w:rsidR="00000000" w:rsidDel="00000000" w:rsidP="00000000" w:rsidRDefault="00000000" w:rsidRPr="00000000" w14:paraId="000009E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3, 2, 2, 5, 0, 'B', 1, '2020-03-11 10:49:27'),</w:t>
        </w:r>
      </w:ins>
    </w:p>
    <w:p w:rsidR="00000000" w:rsidDel="00000000" w:rsidP="00000000" w:rsidRDefault="00000000" w:rsidRPr="00000000" w14:paraId="000009F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3, 2, 2, 6, 0, 'B', 0, '2020-03-11 10:49:27'),</w:t>
        </w:r>
      </w:ins>
    </w:p>
    <w:p w:rsidR="00000000" w:rsidDel="00000000" w:rsidP="00000000" w:rsidRDefault="00000000" w:rsidRPr="00000000" w14:paraId="000009F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3, 2, 2, 7, 0, 'B', 1, '2020-03-11 10:49:27'),</w:t>
        </w:r>
      </w:ins>
    </w:p>
    <w:p w:rsidR="00000000" w:rsidDel="00000000" w:rsidP="00000000" w:rsidRDefault="00000000" w:rsidRPr="00000000" w14:paraId="000009F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7, 1, 1, 15, 1, 'A', 1, '2020-06-09 17:30:57'),</w:t>
        </w:r>
      </w:ins>
    </w:p>
    <w:p w:rsidR="00000000" w:rsidDel="00000000" w:rsidP="00000000" w:rsidRDefault="00000000" w:rsidRPr="00000000" w14:paraId="000009F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7, 1, 6, 17, 1, 'C', 0, '2020-06-09 21:46:03'),</w:t>
        </w:r>
      </w:ins>
    </w:p>
    <w:p w:rsidR="00000000" w:rsidDel="00000000" w:rsidP="00000000" w:rsidRDefault="00000000" w:rsidRPr="00000000" w14:paraId="000009F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10, 2, 2, 1, 1, 'B', 0, '2020-07-10 07:05:24'),</w:t>
        </w:r>
      </w:ins>
    </w:p>
    <w:p w:rsidR="00000000" w:rsidDel="00000000" w:rsidP="00000000" w:rsidRDefault="00000000" w:rsidRPr="00000000" w14:paraId="000009F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10, 2, 2, 5, 1, 'D', 0, '2020-07-10 07:05:24'),</w:t>
        </w:r>
      </w:ins>
    </w:p>
    <w:p w:rsidR="00000000" w:rsidDel="00000000" w:rsidP="00000000" w:rsidRDefault="00000000" w:rsidRPr="00000000" w14:paraId="000009F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10, 2, 2, 6, 1, 'B', 0, '2020-07-10 07:05:24'),</w:t>
        </w:r>
      </w:ins>
    </w:p>
    <w:p w:rsidR="00000000" w:rsidDel="00000000" w:rsidP="00000000" w:rsidRDefault="00000000" w:rsidRPr="00000000" w14:paraId="000009F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(21, 10, 2, 2, 7, 1, 'D', 0, '2020-07-10 07:05:24'),</w:t>
        </w:r>
      </w:ins>
    </w:p>
    <w:p w:rsidR="00000000" w:rsidDel="00000000" w:rsidP="00000000" w:rsidRDefault="00000000" w:rsidRPr="00000000" w14:paraId="000009F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(22, 10, 2, 2, 16, 1, 'A', 0, '2020-07-10 07:05:24'),</w:t>
        </w:r>
      </w:ins>
    </w:p>
    <w:p w:rsidR="00000000" w:rsidDel="00000000" w:rsidP="00000000" w:rsidRDefault="00000000" w:rsidRPr="00000000" w14:paraId="000009F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(23, 10, 2, 2, 18, 1, 'D', 0, '2020-07-10 07:05:24'),</w:t>
        </w:r>
      </w:ins>
    </w:p>
    <w:p w:rsidR="00000000" w:rsidDel="00000000" w:rsidP="00000000" w:rsidRDefault="00000000" w:rsidRPr="00000000" w14:paraId="000009F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(24, 10, 2, 3, 2, 1, 'A', 0, '2020-07-10 07:05:52'),</w:t>
        </w:r>
      </w:ins>
    </w:p>
    <w:p w:rsidR="00000000" w:rsidDel="00000000" w:rsidP="00000000" w:rsidRDefault="00000000" w:rsidRPr="00000000" w14:paraId="000009F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(25, 10, 2, 3, 3, 1, 'C', 0, '2020-07-10 07:05:52'),</w:t>
        </w:r>
      </w:ins>
    </w:p>
    <w:p w:rsidR="00000000" w:rsidDel="00000000" w:rsidP="00000000" w:rsidRDefault="00000000" w:rsidRPr="00000000" w14:paraId="000009F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(26, 10, 2, 3, 4, 1, 'D', 0, '2020-07-10 07:05:52'),</w:t>
        </w:r>
      </w:ins>
    </w:p>
    <w:p w:rsidR="00000000" w:rsidDel="00000000" w:rsidP="00000000" w:rsidRDefault="00000000" w:rsidRPr="00000000" w14:paraId="000009F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(27, 15, 4, 7, 23, 1, 'A', 1, '2021-01-08 09:56:25'),</w:t>
        </w:r>
      </w:ins>
    </w:p>
    <w:p w:rsidR="00000000" w:rsidDel="00000000" w:rsidP="00000000" w:rsidRDefault="00000000" w:rsidRPr="00000000" w14:paraId="000009F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(28, 18, 1, 9, 22, 1, 'A', 0, '2021-03-19 15:19:02'),</w:t>
        </w:r>
      </w:ins>
    </w:p>
    <w:p w:rsidR="00000000" w:rsidDel="00000000" w:rsidP="00000000" w:rsidRDefault="00000000" w:rsidRPr="00000000" w14:paraId="000009F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(29, 27, 16, 15, 34, 1, 'D', 1, '2021-11-25 06:59:15'),</w:t>
        </w:r>
      </w:ins>
    </w:p>
    <w:p w:rsidR="00000000" w:rsidDel="00000000" w:rsidP="00000000" w:rsidRDefault="00000000" w:rsidRPr="00000000" w14:paraId="00000A0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(30, 31, 16, 15, 34, 1, 'A', 0, '2022-07-26 04:42:22');</w:t>
        </w:r>
      </w:ins>
    </w:p>
    <w:p w:rsidR="00000000" w:rsidDel="00000000" w:rsidP="00000000" w:rsidRDefault="00000000" w:rsidRPr="00000000" w14:paraId="00000A0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0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0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A0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0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0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0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`dgt_apptitude_interview_results`</w:t>
        </w:r>
      </w:ins>
    </w:p>
    <w:p w:rsidR="00000000" w:rsidDel="00000000" w:rsidP="00000000" w:rsidRDefault="00000000" w:rsidRPr="00000000" w14:paraId="00000A0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0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`dgt_apptitude_interview_results`</w:t>
        </w:r>
      </w:ins>
    </w:p>
    <w:p w:rsidR="00000000" w:rsidDel="00000000" w:rsidP="00000000" w:rsidRDefault="00000000" w:rsidRPr="00000000" w14:paraId="00000A0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A0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0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0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A0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0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1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1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`dgt_apptitude_interview_results`</w:t>
        </w:r>
      </w:ins>
    </w:p>
    <w:p w:rsidR="00000000" w:rsidDel="00000000" w:rsidP="00000000" w:rsidRDefault="00000000" w:rsidRPr="00000000" w14:paraId="00000A1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1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`dgt_apptitude_interview_results`</w:t>
        </w:r>
      </w:ins>
    </w:p>
    <w:p w:rsidR="00000000" w:rsidDel="00000000" w:rsidP="00000000" w:rsidRDefault="00000000" w:rsidRPr="00000000" w14:paraId="00000A1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AUTO_INCREMENT=31;</w:t>
        </w:r>
      </w:ins>
    </w:p>
    <w:p w:rsidR="00000000" w:rsidDel="00000000" w:rsidP="00000000" w:rsidRDefault="00000000" w:rsidRPr="00000000" w14:paraId="00000A1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A1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1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A1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A1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A1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1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phpMyAdmin SQL Dump</w:t>
        </w:r>
      </w:ins>
    </w:p>
    <w:p w:rsidR="00000000" w:rsidDel="00000000" w:rsidP="00000000" w:rsidRDefault="00000000" w:rsidRPr="00000000" w14:paraId="00000A1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version 5.1.1</w:t>
        </w:r>
      </w:ins>
    </w:p>
    <w:p w:rsidR="00000000" w:rsidDel="00000000" w:rsidP="00000000" w:rsidRDefault="00000000" w:rsidRPr="00000000" w14:paraId="00000A1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https://www.phpmyadmin.net/</w:t>
        </w:r>
      </w:ins>
    </w:p>
    <w:p w:rsidR="00000000" w:rsidDel="00000000" w:rsidP="00000000" w:rsidRDefault="00000000" w:rsidRPr="00000000" w14:paraId="00000A1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1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Host: 127.0.0.1</w:t>
        </w:r>
      </w:ins>
    </w:p>
    <w:p w:rsidR="00000000" w:rsidDel="00000000" w:rsidP="00000000" w:rsidRDefault="00000000" w:rsidRPr="00000000" w14:paraId="00000A2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Generation Time: Apr 07, 2023 at 05:34 PM</w:t>
        </w:r>
      </w:ins>
    </w:p>
    <w:p w:rsidR="00000000" w:rsidDel="00000000" w:rsidP="00000000" w:rsidRDefault="00000000" w:rsidRPr="00000000" w14:paraId="00000A2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Server version: 10.4.22-MariaDB</w:t>
        </w:r>
      </w:ins>
    </w:p>
    <w:p w:rsidR="00000000" w:rsidDel="00000000" w:rsidP="00000000" w:rsidRDefault="00000000" w:rsidRPr="00000000" w14:paraId="00000A2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PHP Version: 7.4.27</w:t>
        </w:r>
      </w:ins>
    </w:p>
    <w:p w:rsidR="00000000" w:rsidDel="00000000" w:rsidP="00000000" w:rsidRDefault="00000000" w:rsidRPr="00000000" w14:paraId="00000A2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2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SQL_MODE = "NO_AUTO_VALUE_ON_ZERO";</w:t>
        </w:r>
      </w:ins>
    </w:p>
    <w:p w:rsidR="00000000" w:rsidDel="00000000" w:rsidP="00000000" w:rsidRDefault="00000000" w:rsidRPr="00000000" w14:paraId="00000A2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START TRANSACTION;</w:t>
        </w:r>
      </w:ins>
    </w:p>
    <w:p w:rsidR="00000000" w:rsidDel="00000000" w:rsidP="00000000" w:rsidRDefault="00000000" w:rsidRPr="00000000" w14:paraId="00000A2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SET time_zone = "+00:00";</w:t>
        </w:r>
      </w:ins>
    </w:p>
    <w:p w:rsidR="00000000" w:rsidDel="00000000" w:rsidP="00000000" w:rsidRDefault="00000000" w:rsidRPr="00000000" w14:paraId="00000A2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2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2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@OLD_CHARACTER_SET_CLIENT=@@CHARACTER_SET_CLIENT */;</w:t>
        </w:r>
      </w:ins>
    </w:p>
    <w:p w:rsidR="00000000" w:rsidDel="00000000" w:rsidP="00000000" w:rsidRDefault="00000000" w:rsidRPr="00000000" w14:paraId="00000A2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@OLD_CHARACTER_SET_RESULTS=@@CHARACTER_SET_RESULTS */;</w:t>
        </w:r>
      </w:ins>
    </w:p>
    <w:p w:rsidR="00000000" w:rsidDel="00000000" w:rsidP="00000000" w:rsidRDefault="00000000" w:rsidRPr="00000000" w14:paraId="00000A2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@OLD_COLLATION_CONNECTION=@@COLLATION_CONNECTION */;</w:t>
        </w:r>
      </w:ins>
    </w:p>
    <w:p w:rsidR="00000000" w:rsidDel="00000000" w:rsidP="00000000" w:rsidRDefault="00000000" w:rsidRPr="00000000" w14:paraId="00000A2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NAMES utf8mb4 */;</w:t>
        </w:r>
      </w:ins>
    </w:p>
    <w:p w:rsidR="00000000" w:rsidDel="00000000" w:rsidP="00000000" w:rsidRDefault="00000000" w:rsidRPr="00000000" w14:paraId="00000A2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2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2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Database: `newhrms_stagging`</w:t>
        </w:r>
      </w:ins>
    </w:p>
    <w:p w:rsidR="00000000" w:rsidDel="00000000" w:rsidP="00000000" w:rsidRDefault="00000000" w:rsidRPr="00000000" w14:paraId="00000A3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3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3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A3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3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3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Table structure for table `dgt_candidate_additional_information`</w:t>
        </w:r>
      </w:ins>
    </w:p>
    <w:p w:rsidR="00000000" w:rsidDel="00000000" w:rsidP="00000000" w:rsidRDefault="00000000" w:rsidRPr="00000000" w14:paraId="00000A3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3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3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CREATE TABLE `dgt_candidate_additional_information` (</w:t>
        </w:r>
      </w:ins>
    </w:p>
    <w:p w:rsidR="00000000" w:rsidDel="00000000" w:rsidP="00000000" w:rsidRDefault="00000000" w:rsidRPr="00000000" w14:paraId="00000A3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A3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`candidate_id` int(11) NOT NULL,</w:t>
        </w:r>
      </w:ins>
    </w:p>
    <w:p w:rsidR="00000000" w:rsidDel="00000000" w:rsidP="00000000" w:rsidRDefault="00000000" w:rsidRPr="00000000" w14:paraId="00000A3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`address` varchar(255) NOT NULL,</w:t>
        </w:r>
      </w:ins>
    </w:p>
    <w:p w:rsidR="00000000" w:rsidDel="00000000" w:rsidP="00000000" w:rsidRDefault="00000000" w:rsidRPr="00000000" w14:paraId="00000A3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`country` varchar(199) NOT NULL,</w:t>
        </w:r>
      </w:ins>
    </w:p>
    <w:p w:rsidR="00000000" w:rsidDel="00000000" w:rsidP="00000000" w:rsidRDefault="00000000" w:rsidRPr="00000000" w14:paraId="00000A3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`state` varchar(199) NOT NULL,</w:t>
        </w:r>
      </w:ins>
    </w:p>
    <w:p w:rsidR="00000000" w:rsidDel="00000000" w:rsidP="00000000" w:rsidRDefault="00000000" w:rsidRPr="00000000" w14:paraId="00000A3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`city` varchar(199) NOT NULL,</w:t>
        </w:r>
      </w:ins>
    </w:p>
    <w:p w:rsidR="00000000" w:rsidDel="00000000" w:rsidP="00000000" w:rsidRDefault="00000000" w:rsidRPr="00000000" w14:paraId="00000A3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`pincode` varchar(199) NOT NULL,</w:t>
        </w:r>
      </w:ins>
    </w:p>
    <w:p w:rsidR="00000000" w:rsidDel="00000000" w:rsidP="00000000" w:rsidRDefault="00000000" w:rsidRPr="00000000" w14:paraId="00000A4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`phone_number` varchar(12) NOT NULL,</w:t>
        </w:r>
      </w:ins>
    </w:p>
    <w:p w:rsidR="00000000" w:rsidDel="00000000" w:rsidP="00000000" w:rsidRDefault="00000000" w:rsidRPr="00000000" w14:paraId="00000A4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`web_address` varchar(255) DEFAULT NULL,</w:t>
        </w:r>
      </w:ins>
    </w:p>
    <w:p w:rsidR="00000000" w:rsidDel="00000000" w:rsidP="00000000" w:rsidRDefault="00000000" w:rsidRPr="00000000" w14:paraId="00000A4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`school_name` varchar(255) DEFAULT NULL,</w:t>
        </w:r>
      </w:ins>
    </w:p>
    <w:p w:rsidR="00000000" w:rsidDel="00000000" w:rsidP="00000000" w:rsidRDefault="00000000" w:rsidRPr="00000000" w14:paraId="00000A4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`passed_out_year` varchar(255) DEFAULT NULL,</w:t>
        </w:r>
      </w:ins>
    </w:p>
    <w:p w:rsidR="00000000" w:rsidDel="00000000" w:rsidP="00000000" w:rsidRDefault="00000000" w:rsidRPr="00000000" w14:paraId="00000A4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`major_subject` varchar(255) DEFAULT NULL,</w:t>
        </w:r>
      </w:ins>
    </w:p>
    <w:p w:rsidR="00000000" w:rsidDel="00000000" w:rsidP="00000000" w:rsidRDefault="00000000" w:rsidRPr="00000000" w14:paraId="00000A4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`degree` varchar(199) DEFAULT NULL,</w:t>
        </w:r>
      </w:ins>
    </w:p>
    <w:p w:rsidR="00000000" w:rsidDel="00000000" w:rsidP="00000000" w:rsidRDefault="00000000" w:rsidRPr="00000000" w14:paraId="00000A4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`gpa` varchar(199) DEFAULT NULL,</w:t>
        </w:r>
      </w:ins>
    </w:p>
    <w:p w:rsidR="00000000" w:rsidDel="00000000" w:rsidP="00000000" w:rsidRDefault="00000000" w:rsidRPr="00000000" w14:paraId="00000A4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`skills` text DEFAULT NULL,</w:t>
        </w:r>
      </w:ins>
    </w:p>
    <w:p w:rsidR="00000000" w:rsidDel="00000000" w:rsidP="00000000" w:rsidRDefault="00000000" w:rsidRPr="00000000" w14:paraId="00000A4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`experience_details` text DEFAULT NULL,</w:t>
        </w:r>
      </w:ins>
    </w:p>
    <w:p w:rsidR="00000000" w:rsidDel="00000000" w:rsidP="00000000" w:rsidRDefault="00000000" w:rsidRPr="00000000" w14:paraId="00000A4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`avatar` varchar(199) DEFAULT NULL</w:t>
        </w:r>
      </w:ins>
    </w:p>
    <w:p w:rsidR="00000000" w:rsidDel="00000000" w:rsidP="00000000" w:rsidRDefault="00000000" w:rsidRPr="00000000" w14:paraId="00000A4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ENGINE=InnoDB DEFAULT CHARSET=utf8;</w:t>
        </w:r>
      </w:ins>
    </w:p>
    <w:p w:rsidR="00000000" w:rsidDel="00000000" w:rsidP="00000000" w:rsidRDefault="00000000" w:rsidRPr="00000000" w14:paraId="00000A4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4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4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Dumping data for table `dgt_candidate_additional_information`</w:t>
        </w:r>
      </w:ins>
    </w:p>
    <w:p w:rsidR="00000000" w:rsidDel="00000000" w:rsidP="00000000" w:rsidRDefault="00000000" w:rsidRPr="00000000" w14:paraId="00000A4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4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5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INSERT INTO `dgt_candidate_additional_information` (`id`, `candidate_id`, `address`, `country`, `state`, `city`, `pincode`, `phone_number`, `web_address`, `school_name`, `passed_out_year`, `major_subject`, `degree`, `gpa`, `skills`, `experience_details`, `avatar`) VALUES</w:t>
        </w:r>
      </w:ins>
    </w:p>
    <w:p w:rsidR="00000000" w:rsidDel="00000000" w:rsidP="00000000" w:rsidRDefault="00000000" w:rsidRPr="00000000" w14:paraId="00000A5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 1, 'coimbatore', 'India', 'Tamil Nadu', 'Coimbatore', '54821', '8965427130', 'coimbatore', 'ghsssdfds', '2010', 'computer science', 'BE', '60', 'html,css,php', '[{\"company_name\":\"dreamguys\",\"location\":\"coimbatore\",\"job_position\":\"web developer\",\"period_from\":\"03\\/03\\/2020\",\"period_to\":\"\"}]', NULL),</w:t>
        </w:r>
      </w:ins>
    </w:p>
    <w:p w:rsidR="00000000" w:rsidDel="00000000" w:rsidP="00000000" w:rsidRDefault="00000000" w:rsidRPr="00000000" w14:paraId="00000A5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 2, 'coimbatore', 'India', 'Tamil Nadu', 'Coimbatore', '54821', '8965427130', 'coimbatore', 'ghsssdfds', '2015', 'cse', 'be', '60', '', '[{\"company_name\":\"dreamguys\",\"location\":\"coimbatore\",\"job_position\":\"web developer\",\"period_from\":\"03\\/03\\/2020\",\"period_to\":\"09\\/17\\/2020\"}]', NULL),</w:t>
        </w:r>
      </w:ins>
    </w:p>
    <w:p w:rsidR="00000000" w:rsidDel="00000000" w:rsidP="00000000" w:rsidRDefault="00000000" w:rsidRPr="00000000" w14:paraId="00000A5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 4, 'coimbatore', 'india', 'tamilnadu', 'coimbatore', '64521', '7895442611', 'test', NULL, NULL, NULL, NULL, NULL, '', '[{\"company_name\":\"\",\"location\":\"\",\"job_position\":\"\",\"period_from\":\"\",\"period_to\":\"\"}]', NULL),</w:t>
        </w:r>
      </w:ins>
    </w:p>
    <w:p w:rsidR="00000000" w:rsidDel="00000000" w:rsidP="00000000" w:rsidRDefault="00000000" w:rsidRPr="00000000" w14:paraId="00000A5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(5, 5, 'Cbe', 'indian/Hindu', 'Tamil nadu', 'Cbe', '641015', '1234567855', 'aFADF', NULL, NULL, NULL, NULL, NULL, '', '[{\"company_name\":\"\",\"location\":\"\",\"job_position\":\"\",\"period_from\":\"\",\"period_to\":\"\"}]', NULL),</w:t>
        </w:r>
      </w:ins>
    </w:p>
    <w:p w:rsidR="00000000" w:rsidDel="00000000" w:rsidP="00000000" w:rsidRDefault="00000000" w:rsidRPr="00000000" w14:paraId="00000A5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(6, 6, '22 MG Road', 'India', 'Tamilnadu', 'Coimbatore', '641007', '8123456780', 'dreamguys.co.in', NULL, NULL, NULL, NULL, NULL, NULL, '[{\"company_name\":\"\",\"location\":\"\",\"job_position\":\"\",\"period_from\":\"\",\"period_to\":\"\"}]', NULL),</w:t>
        </w:r>
      </w:ins>
    </w:p>
    <w:p w:rsidR="00000000" w:rsidDel="00000000" w:rsidP="00000000" w:rsidRDefault="00000000" w:rsidRPr="00000000" w14:paraId="00000A5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(7, 7, 'coimbatore', 'india', 'tamilnadu', 'coimbatore', '64521', '+91789544261', 'test', 'gvst', '2020', 'cse', 'be', '11', NULL, NULL, NULL),</w:t>
        </w:r>
      </w:ins>
    </w:p>
    <w:p w:rsidR="00000000" w:rsidDel="00000000" w:rsidP="00000000" w:rsidRDefault="00000000" w:rsidRPr="00000000" w14:paraId="00000A5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(8, 8, 'coimbatore', 'india', 'tamilnadu', 'coimbotore', '642103', '7596321408', 'test', 'tets', '2019', 'cse', 'qqq', 'www', NULL, NULL, NULL),</w:t>
        </w:r>
      </w:ins>
    </w:p>
    <w:p w:rsidR="00000000" w:rsidDel="00000000" w:rsidP="00000000" w:rsidRDefault="00000000" w:rsidRPr="00000000" w14:paraId="00000A5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(9, 9, 'Test', 'india', 'tamilnadu', 'coimbatore', '64210', '7596325410', 'test', NULL, NULL, NULL, NULL, NULL, NULL, NULL, NULL),</w:t>
        </w:r>
      </w:ins>
    </w:p>
    <w:p w:rsidR="00000000" w:rsidDel="00000000" w:rsidP="00000000" w:rsidRDefault="00000000" w:rsidRPr="00000000" w14:paraId="00000A5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(10, 3, 'Test branch', 'Japan', 'test', 'test', '649898', '0987654321', NULL, NULL, NULL, NULL, NULL, NULL, '', '[{\"company_name\":\"\",\"location\":\"\",\"job_position\":\"\",\"period_from\":\"\",\"period_to\":\"\"}]', NULL),</w:t>
        </w:r>
      </w:ins>
    </w:p>
    <w:p w:rsidR="00000000" w:rsidDel="00000000" w:rsidP="00000000" w:rsidRDefault="00000000" w:rsidRPr="00000000" w14:paraId="00000A5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(11, 13, 'erfegvfsgv', 'india', 'tamilnadu', 'Coimbatore', '641030', '9629190907', 'fwedfde', NULL, NULL, NULL, NULL, NULL, NULL, NULL, NULL),</w:t>
        </w:r>
      </w:ins>
    </w:p>
    <w:p w:rsidR="00000000" w:rsidDel="00000000" w:rsidP="00000000" w:rsidRDefault="00000000" w:rsidRPr="00000000" w14:paraId="00000A5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(12, 18, 'Cheran Ma Nagar', 'India', 'Tamilnadu', 'kaniyakumari', '629702', '+91987654321', 'newhrms.com', NULL, NULL, NULL, NULL, NULL, NULL, NULL, NULL),</w:t>
        </w:r>
      </w:ins>
    </w:p>
    <w:p w:rsidR="00000000" w:rsidDel="00000000" w:rsidP="00000000" w:rsidRDefault="00000000" w:rsidRPr="00000000" w14:paraId="00000A5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(13, 16, 'Cheran Ma Nagar', 'India', 'Tamilnadu', 'kaniyakumari', '629702', '+91978745781', 'newhrms.com', NULL, NULL, NULL, NULL, NULL, NULL, NULL, NULL),</w:t>
        </w:r>
      </w:ins>
    </w:p>
    <w:p w:rsidR="00000000" w:rsidDel="00000000" w:rsidP="00000000" w:rsidRDefault="00000000" w:rsidRPr="00000000" w14:paraId="00000A5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(14, 19, 'ferfsgrse', 'India', 'ertrg', 'srff', '6545495', '989656565', 'ferfsgrse', 'r4wer', '2012', 'wetrfewrf', 'wfcsfvd', '65', 'ergregrwegt', '[{\"company_name\":\"edgtreg\",\"location\":\"resgtf\",\"job_position\":\"twsegtfsw\",\"period_from\":\"07\\/04\\/2021\",\"period_to\":\"07\\/04\\/2021\"}]', NULL),</w:t>
        </w:r>
      </w:ins>
    </w:p>
    <w:p w:rsidR="00000000" w:rsidDel="00000000" w:rsidP="00000000" w:rsidRDefault="00000000" w:rsidRPr="00000000" w14:paraId="00000A5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(15, 23, 'Test address', 'India', 'Tamilndau', 'Coimbatore', '641030', '9875655264', 'Test web address', NULL, NULL, NULL, NULL, NULL, '', '[{\"company_name\":\"Test cmpty\",\"location\":\"Coimbatore\",\"job_position\":\"Manager\",\"period_from\":\"10\\/07\\/2020\",\"period_to\":\"07\\/08\\/2021\"}]', NULL),</w:t>
        </w:r>
      </w:ins>
    </w:p>
    <w:p w:rsidR="00000000" w:rsidDel="00000000" w:rsidP="00000000" w:rsidRDefault="00000000" w:rsidRPr="00000000" w14:paraId="00000A5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(16, 25, 'Test address', 'India', 'tamilnadu', 'Coimbatore', '641032', '9632587456', 'weaf', NULL, NULL, NULL, NULL, NULL, '', '[{\"company_name\":\"\",\"location\":\"\",\"job_position\":\"\",\"period_from\":\"\",\"period_to\":\"\"}]', NULL),</w:t>
        </w:r>
      </w:ins>
    </w:p>
    <w:p w:rsidR="00000000" w:rsidDel="00000000" w:rsidP="00000000" w:rsidRDefault="00000000" w:rsidRPr="00000000" w14:paraId="00000A6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(17, 26, 'Testin tom', 'UK', 'Test', '123', '123', '0123456456', NULL, NULL, NULL, NULL, NULL, NULL, '', '[{\"company_name\":\"\",\"location\":\"\",\"job_position\":\"\",\"period_from\":\"\",\"period_to\":\"\"}]', NULL),</w:t>
        </w:r>
      </w:ins>
    </w:p>
    <w:p w:rsidR="00000000" w:rsidDel="00000000" w:rsidP="00000000" w:rsidRDefault="00000000" w:rsidRPr="00000000" w14:paraId="00000A6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(18, 34, 'chennai', 'India', 'tamil Nadu', 'chennai', '639001', '1234567890', 'webaddress.com', 'jflig', '12345', 'manager', 'MBA', '8000%', NULL, '[{\"company_name\":\"\",\"location\":\"\",\"job_position\":\"\",\"period_from\":\"\",\"period_to\":\"\"}]', NULL),</w:t>
        </w:r>
      </w:ins>
    </w:p>
    <w:p w:rsidR="00000000" w:rsidDel="00000000" w:rsidP="00000000" w:rsidRDefault="00000000" w:rsidRPr="00000000" w14:paraId="00000A6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(19, 35, 'Fairy Tale', 'Dreamwood', 'San Andreas', 'Vice City', '89574', '8333332708', NULL, NULL, NULL, NULL, NULL, NULL, '', '[{\"company_name\":\"Altavista\",\"location\":\"Ecuador\",\"job_position\":\"Administrator\",\"period_from\":\"02\\/10\\/2010\",\"period_to\":\"28\\/07\\/2022\"}]', NULL),</w:t>
        </w:r>
      </w:ins>
    </w:p>
    <w:p w:rsidR="00000000" w:rsidDel="00000000" w:rsidP="00000000" w:rsidRDefault="00000000" w:rsidRPr="00000000" w14:paraId="00000A6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(20, 37, 'ahaehr', 'wryary', 'arhwaejt', 'segarg', 'ehyruari', '0987654321', 'SRHtj', NULL, NULL, NULL, NULL, NULL, '', '[{\"company_name\":\"\",\"location\":\"\",\"job_position\":\"\",\"period_from\":\"\",\"period_to\":\"\"}]', NULL);</w:t>
        </w:r>
      </w:ins>
    </w:p>
    <w:p w:rsidR="00000000" w:rsidDel="00000000" w:rsidP="00000000" w:rsidRDefault="00000000" w:rsidRPr="00000000" w14:paraId="00000A6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6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6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dumped tables</w:t>
        </w:r>
      </w:ins>
    </w:p>
    <w:p w:rsidR="00000000" w:rsidDel="00000000" w:rsidP="00000000" w:rsidRDefault="00000000" w:rsidRPr="00000000" w14:paraId="00000A6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6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6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6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Indexes for table `dgt_candidate_additional_information`</w:t>
        </w:r>
      </w:ins>
    </w:p>
    <w:p w:rsidR="00000000" w:rsidDel="00000000" w:rsidP="00000000" w:rsidRDefault="00000000" w:rsidRPr="00000000" w14:paraId="00000A6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6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`dgt_candidate_additional_information`</w:t>
        </w:r>
      </w:ins>
    </w:p>
    <w:p w:rsidR="00000000" w:rsidDel="00000000" w:rsidP="00000000" w:rsidRDefault="00000000" w:rsidRPr="00000000" w14:paraId="00000A6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A6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6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70">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dumped tables</w:t>
        </w:r>
      </w:ins>
    </w:p>
    <w:p w:rsidR="00000000" w:rsidDel="00000000" w:rsidP="00000000" w:rsidRDefault="00000000" w:rsidRPr="00000000" w14:paraId="00000A7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72">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73">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74">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AUTO_INCREMENT for table `dgt_candidate_additional_information`</w:t>
        </w:r>
      </w:ins>
    </w:p>
    <w:p w:rsidR="00000000" w:rsidDel="00000000" w:rsidP="00000000" w:rsidRDefault="00000000" w:rsidRPr="00000000" w14:paraId="00000A75">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76">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ALTER TABLE `dgt_candidate_additional_information`</w:t>
        </w:r>
      </w:ins>
    </w:p>
    <w:p w:rsidR="00000000" w:rsidDel="00000000" w:rsidP="00000000" w:rsidRDefault="00000000" w:rsidRPr="00000000" w14:paraId="00000A77">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  MODIFY `id` int(11) NOT NULL AUTO_INCREMENT, AUTO_INCREMENT=21;</w:t>
        </w:r>
      </w:ins>
    </w:p>
    <w:p w:rsidR="00000000" w:rsidDel="00000000" w:rsidP="00000000" w:rsidRDefault="00000000" w:rsidRPr="00000000" w14:paraId="00000A78">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COMMIT;</w:t>
        </w:r>
      </w:ins>
    </w:p>
    <w:p w:rsidR="00000000" w:rsidDel="00000000" w:rsidP="00000000" w:rsidRDefault="00000000" w:rsidRPr="00000000" w14:paraId="00000A79">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7A">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CHARACTER_SET_CLIENT=@OLD_CHARACTER_SET_CLIENT */;</w:t>
        </w:r>
      </w:ins>
    </w:p>
    <w:p w:rsidR="00000000" w:rsidDel="00000000" w:rsidP="00000000" w:rsidRDefault="00000000" w:rsidRPr="00000000" w14:paraId="00000A7B">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CHARACTER_SET_RESULTS=@OLD_CHARACTER_SET_RESULTS */;</w:t>
        </w:r>
      </w:ins>
    </w:p>
    <w:p w:rsidR="00000000" w:rsidDel="00000000" w:rsidP="00000000" w:rsidRDefault="00000000" w:rsidRPr="00000000" w14:paraId="00000A7C">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/*!40101 SET COLLATION_CONNECTION=@OLD_COLLATION_CONNECTION */;</w:t>
        </w:r>
      </w:ins>
    </w:p>
    <w:p w:rsidR="00000000" w:rsidDel="00000000" w:rsidP="00000000" w:rsidRDefault="00000000" w:rsidRPr="00000000" w14:paraId="00000A7D">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7E">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7F">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80">
      <w:pPr>
        <w:shd w:fill="ffffff" w:val="clear"/>
        <w:spacing w:before="120" w:lineRule="auto"/>
        <w:ind w:right="80"/>
        <w:rPr>
          <w:ins w:author="Rajesh Kumar Rajendran" w:id="2" w:date="2023-03-09T11:16:09Z"/>
          <w:rFonts w:ascii="Roboto Mono" w:cs="Roboto Mono" w:eastAsia="Roboto Mono" w:hAnsi="Roboto Mono"/>
          <w:color w:val="444444"/>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81">
      <w:pPr>
        <w:shd w:fill="ffffff" w:val="clear"/>
        <w:spacing w:after="100" w:before="2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82">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83">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tl w:val="0"/>
          </w:rPr>
        </w:r>
      </w:ins>
    </w:p>
    <w:p w:rsidR="00000000" w:rsidDel="00000000" w:rsidP="00000000" w:rsidRDefault="00000000" w:rsidRPr="00000000" w14:paraId="00000A84">
      <w:pPr>
        <w:shd w:fill="ffffff" w:val="clear"/>
        <w:spacing w:after="100" w:before="120" w:lineRule="auto"/>
        <w:ind w:right="80"/>
        <w:rPr>
          <w:ins w:author="Rajesh Kumar Rajendran" w:id="2" w:date="2023-03-09T11:16:09Z"/>
          <w:rFonts w:ascii="Verdana" w:cs="Verdana" w:eastAsia="Verdana" w:hAnsi="Verdana"/>
          <w:color w:val="555555"/>
          <w:sz w:val="20"/>
          <w:szCs w:val="20"/>
          <w:shd w:fill="e6e6e6" w:val="clear"/>
        </w:rPr>
      </w:pPr>
      <w:ins w:author="Rajesh Kumar Rajendran" w:id="2" w:date="2023-03-09T11:16:09Z">
        <w:r w:rsidDel="00000000" w:rsidR="00000000" w:rsidRPr="00000000">
          <w:rPr>
            <w:rFonts w:ascii="Verdana" w:cs="Verdana" w:eastAsia="Verdana" w:hAnsi="Verdana"/>
            <w:color w:val="555555"/>
            <w:sz w:val="20"/>
            <w:szCs w:val="20"/>
            <w:shd w:fill="e6e6e6" w:val="clear"/>
            <w:rtl w:val="0"/>
          </w:rPr>
          <w:t xml:space="preserve">Rajesh Queries</w:t>
        </w:r>
      </w:ins>
    </w:p>
    <w:p w:rsidR="00000000" w:rsidDel="00000000" w:rsidP="00000000" w:rsidRDefault="00000000" w:rsidRPr="00000000" w14:paraId="00000A85">
      <w:pPr>
        <w:shd w:fill="ffffff" w:val="clear"/>
        <w:spacing w:after="100" w:before="1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A86">
      <w:pPr>
        <w:shd w:fill="ffffff" w:val="clear"/>
        <w:spacing w:after="100" w:before="220" w:lineRule="auto"/>
        <w:ind w:right="80"/>
        <w:rPr>
          <w:rFonts w:ascii="Verdana" w:cs="Verdana" w:eastAsia="Verdana" w:hAnsi="Verdana"/>
          <w:color w:val="555555"/>
          <w:sz w:val="20"/>
          <w:szCs w:val="20"/>
          <w:shd w:fill="e6e6e6" w:val="clear"/>
        </w:rPr>
      </w:pPr>
      <w:ins w:author="Rajesh Kumar Rajendran" w:id="3" w:date="2023-03-10T06:42:57Z">
        <w:r w:rsidDel="00000000" w:rsidR="00000000" w:rsidRPr="00000000">
          <w:rPr>
            <w:rFonts w:ascii="Verdana" w:cs="Verdana" w:eastAsia="Verdana" w:hAnsi="Verdana"/>
            <w:color w:val="555555"/>
            <w:sz w:val="20"/>
            <w:szCs w:val="20"/>
            <w:shd w:fill="e6e6e6" w:val="clear"/>
            <w:rtl w:val="0"/>
          </w:rPr>
          <w:t xml:space="preserve">CREATE TABLE `dgt_attendance_reason` ( `id` INT NOT NULL AUTO_INCREMENT , `user_id` INT NOT NULL , `a_day` INT NOT NULL , `a_month` INT NOT NULL , `a_year` INT NOT NULL , `reason` TEXT NOT NULL , `create_date` TIMESTAMP NOT NULL DEFAULT CURRENT_TIMESTAMP , `update_date` TIMESTAMP on update CURRENT_TIMESTAMP NOT NULL DEFAULT CURRENT_TIMESTAMP , PRIMARY KEY (`id`)) ENGINE = InnoDB;</w:t>
        </w:r>
      </w:ins>
      <w:r w:rsidDel="00000000" w:rsidR="00000000" w:rsidRPr="00000000">
        <w:rPr>
          <w:rtl w:val="0"/>
        </w:rPr>
      </w:r>
    </w:p>
    <w:p w:rsidR="00000000" w:rsidDel="00000000" w:rsidP="00000000" w:rsidRDefault="00000000" w:rsidRPr="00000000" w14:paraId="00000A87">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A88">
      <w:pP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89">
      <w:pP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8A">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`dgt_user_files`</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ADD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`description`</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"http://localhost/phpmyadmin/url.php?url=https://dev.mysql.com/doc/refman/5.5/en/string-types.html"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TEXT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"http://localhost/phpmyadmin/url.php?url=https://dev.mysql.com/doc/refman/5.5/en/logical-operators.html#operator_not"</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NOT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AFTER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`user_id`;</w:t>
        </w:r>
      </w:ins>
    </w:p>
    <w:p w:rsidR="00000000" w:rsidDel="00000000" w:rsidP="00000000" w:rsidRDefault="00000000" w:rsidRPr="00000000" w14:paraId="00000A8B">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8C">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`dgt_user_files`</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CHANGE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`description`</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`description`</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"http://localhost/phpmyadmin/url.php?url=https://dev.mysql.com/doc/refman/5.5/en/string-types.html"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TEXT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"http://localhost/phpmyadmin/url.php?url=https://dev.mysql.com/doc/refman/5.5/en/charset.html"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CHARACTER</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"http://localhost/phpmyadmin/url.php?url=https://dev.mysql.com/doc/refman/5.5/en/charset.html"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SET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utf8mb4 </w:t>
        </w:r>
        <w:r w:rsidDel="00000000" w:rsidR="00000000" w:rsidRPr="00000000">
          <w:fldChar w:fldCharType="begin"/>
        </w:r>
        <w:r w:rsidDel="00000000" w:rsidR="00000000" w:rsidRPr="00000000">
          <w:instrText xml:space="preserve">HYPERLINK "http://localhost/phpmyadmin/url.php?url=https://dev.mysql.com/doc/refman/5.5/en/charset-collations.html"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COLLATE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utf8mb4_general_ci </w:t>
        </w:r>
        <w:r w:rsidDel="00000000" w:rsidR="00000000" w:rsidRPr="00000000">
          <w:rPr>
            <w:rFonts w:ascii="Verdana" w:cs="Verdana" w:eastAsia="Verdana" w:hAnsi="Verdana"/>
            <w:color w:val="555555"/>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8D">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A8E">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8F">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`dgt_account_details` ADD `type_change` VARCHAR(150) NOT NULL AFTER `cost_center`;</w:t>
        </w:r>
      </w:ins>
    </w:p>
    <w:p w:rsidR="00000000" w:rsidDel="00000000" w:rsidP="00000000" w:rsidRDefault="00000000" w:rsidRPr="00000000" w14:paraId="00000A90">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`dgt_account_details`</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ADD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`emp_gjd`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"http://localhost/phpmyadmin/url.php?url=https://dev.mysql.com/doc/refman/5.5/en/date-and-time-types.html"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DATE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"http://localhost/phpmyadmin/url.php?url=https://dev.mysql.com/doc/refman/5.5/en/miscellaneous-functions.html#function_default"</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DEFAULT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AFTER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`doj`</w:t>
        </w:r>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91">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`dgt_designation`</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ADD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`branch_id`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"http://localhost/phpmyadmin/url.php?url=https://dev.mysql.com/doc/refman/5.5/en/numeric-types.html"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INT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"http://localhost/phpmyadmin/url.php?url=https://dev.mysql.com/doc/refman/5.5/en/logical-operators.html#operator_not"</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NOT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AFTER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`department_id`</w:t>
        </w:r>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92">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93">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94">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95">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96">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CREATE TABLE `dgt_user_entity` (</w:t>
        </w:r>
      </w:ins>
    </w:p>
    <w:p w:rsidR="00000000" w:rsidDel="00000000" w:rsidP="00000000" w:rsidRDefault="00000000" w:rsidRPr="00000000" w14:paraId="00000A97">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A98">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A99">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`entity_id` int(11) NOT NULL,</w:t>
        </w:r>
      </w:ins>
    </w:p>
    <w:p w:rsidR="00000000" w:rsidDel="00000000" w:rsidP="00000000" w:rsidRDefault="00000000" w:rsidRPr="00000000" w14:paraId="00000A9A">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`status` int(11) NOT NULL COMMENT '"1:active","0:inactive"',</w:t>
        </w:r>
      </w:ins>
    </w:p>
    <w:p w:rsidR="00000000" w:rsidDel="00000000" w:rsidP="00000000" w:rsidRDefault="00000000" w:rsidRPr="00000000" w14:paraId="00000A9B">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`transfer_date` date DEFAULT NULL,</w:t>
        </w:r>
      </w:ins>
    </w:p>
    <w:p w:rsidR="00000000" w:rsidDel="00000000" w:rsidP="00000000" w:rsidRDefault="00000000" w:rsidRPr="00000000" w14:paraId="00000A9C">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`create_date` date NOT NULL DEFAULT current_timestamp()</w:t>
        </w:r>
      </w:ins>
    </w:p>
    <w:p w:rsidR="00000000" w:rsidDel="00000000" w:rsidP="00000000" w:rsidRDefault="00000000" w:rsidRPr="00000000" w14:paraId="00000A9D">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ENGINE=InnoDB DEFAULT CHARSET=utf8mb4;</w:t>
        </w:r>
      </w:ins>
    </w:p>
    <w:p w:rsidR="00000000" w:rsidDel="00000000" w:rsidP="00000000" w:rsidRDefault="00000000" w:rsidRPr="00000000" w14:paraId="00000A9E">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`dgt_user_entity`</w:t>
        </w:r>
      </w:ins>
    </w:p>
    <w:p w:rsidR="00000000" w:rsidDel="00000000" w:rsidP="00000000" w:rsidRDefault="00000000" w:rsidRPr="00000000" w14:paraId="00000A9F">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AA0">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KEY `entity_id` (`entity_id`),</w:t>
        </w:r>
      </w:ins>
    </w:p>
    <w:p w:rsidR="00000000" w:rsidDel="00000000" w:rsidP="00000000" w:rsidRDefault="00000000" w:rsidRPr="00000000" w14:paraId="00000AA1">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KEY `user_id` (`user_id`);</w:t>
        </w:r>
      </w:ins>
    </w:p>
    <w:p w:rsidR="00000000" w:rsidDel="00000000" w:rsidP="00000000" w:rsidRDefault="00000000" w:rsidRPr="00000000" w14:paraId="00000AA2">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ALTER TABLE `dgt_user_entity`</w:t>
        </w:r>
      </w:ins>
    </w:p>
    <w:p w:rsidR="00000000" w:rsidDel="00000000" w:rsidP="00000000" w:rsidRDefault="00000000" w:rsidRPr="00000000" w14:paraId="00000AA3">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MODIFY `id` int(11) NOT NULL AUTO_INCREMENT;</w:t>
        </w:r>
      </w:ins>
    </w:p>
    <w:p w:rsidR="00000000" w:rsidDel="00000000" w:rsidP="00000000" w:rsidRDefault="00000000" w:rsidRPr="00000000" w14:paraId="00000AA4">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w:t>
        </w:r>
      </w:ins>
    </w:p>
    <w:p w:rsidR="00000000" w:rsidDel="00000000" w:rsidP="00000000" w:rsidRDefault="00000000" w:rsidRPr="00000000" w14:paraId="00000AA5">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ALTER TABLE `dgt_user_entity`</w:t>
        </w:r>
      </w:ins>
    </w:p>
    <w:p w:rsidR="00000000" w:rsidDel="00000000" w:rsidP="00000000" w:rsidRDefault="00000000" w:rsidRPr="00000000" w14:paraId="00000AA6">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CONSTRAINT `dgt_user_entity_ibfk_1` FOREIGN KEY (`entity_id`) REFERENCES `dgt_branches` (`branch_id`) ON DELETE CASCADE ON UPDATE CASCADE,</w:t>
        </w:r>
      </w:ins>
    </w:p>
    <w:p w:rsidR="00000000" w:rsidDel="00000000" w:rsidP="00000000" w:rsidRDefault="00000000" w:rsidRPr="00000000" w14:paraId="00000AA7">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CONSTRAINT `dgt_user_entity_ibfk_2` FOREIGN KEY (`user_id`) REFERENCES `dgt_users` (`id`) ON DELETE CASCADE ON UPDATE CASCADE;</w:t>
        </w:r>
      </w:ins>
    </w:p>
    <w:p w:rsidR="00000000" w:rsidDel="00000000" w:rsidP="00000000" w:rsidRDefault="00000000" w:rsidRPr="00000000" w14:paraId="00000AA8">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CREATE TABLE `dgt_transfer_history` (</w:t>
        </w:r>
      </w:ins>
    </w:p>
    <w:p w:rsidR="00000000" w:rsidDel="00000000" w:rsidP="00000000" w:rsidRDefault="00000000" w:rsidRPr="00000000" w14:paraId="00000AA9">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AAA">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AAB">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`type_change` varchar(150) NOT NULL,</w:t>
        </w:r>
      </w:ins>
    </w:p>
    <w:p w:rsidR="00000000" w:rsidDel="00000000" w:rsidP="00000000" w:rsidRDefault="00000000" w:rsidRPr="00000000" w14:paraId="00000AAC">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`department_id` int(11) DEFAULT NULL,</w:t>
        </w:r>
      </w:ins>
    </w:p>
    <w:p w:rsidR="00000000" w:rsidDel="00000000" w:rsidP="00000000" w:rsidRDefault="00000000" w:rsidRPr="00000000" w14:paraId="00000AAD">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`designation_id` int(11) DEFAULT NULL,</w:t>
        </w:r>
      </w:ins>
    </w:p>
    <w:p w:rsidR="00000000" w:rsidDel="00000000" w:rsidP="00000000" w:rsidRDefault="00000000" w:rsidRPr="00000000" w14:paraId="00000AAE">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`report_to` int(11) DEFAULT NULL,</w:t>
        </w:r>
      </w:ins>
    </w:p>
    <w:p w:rsidR="00000000" w:rsidDel="00000000" w:rsidP="00000000" w:rsidRDefault="00000000" w:rsidRPr="00000000" w14:paraId="00000AAF">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`effective_date` date DEFAULT NULL,</w:t>
        </w:r>
      </w:ins>
    </w:p>
    <w:p w:rsidR="00000000" w:rsidDel="00000000" w:rsidP="00000000" w:rsidRDefault="00000000" w:rsidRPr="00000000" w14:paraId="00000AB0">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`location` text DEFAULT NULL,</w:t>
        </w:r>
      </w:ins>
    </w:p>
    <w:p w:rsidR="00000000" w:rsidDel="00000000" w:rsidP="00000000" w:rsidRDefault="00000000" w:rsidRPr="00000000" w14:paraId="00000AB1">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`division` varchar(150) DEFAULT NULL,</w:t>
        </w:r>
      </w:ins>
    </w:p>
    <w:p w:rsidR="00000000" w:rsidDel="00000000" w:rsidP="00000000" w:rsidRDefault="00000000" w:rsidRPr="00000000" w14:paraId="00000AB2">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`business_unit` varchar(150) DEFAULT NULL,</w:t>
        </w:r>
      </w:ins>
    </w:p>
    <w:p w:rsidR="00000000" w:rsidDel="00000000" w:rsidP="00000000" w:rsidRDefault="00000000" w:rsidRPr="00000000" w14:paraId="00000AB3">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`branch_id` int(11) DEFAULT NULL,</w:t>
        </w:r>
      </w:ins>
    </w:p>
    <w:p w:rsidR="00000000" w:rsidDel="00000000" w:rsidP="00000000" w:rsidRDefault="00000000" w:rsidRPr="00000000" w14:paraId="00000AB4">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`prev_branch_id` int(11) DEFAULT NULL,</w:t>
        </w:r>
      </w:ins>
    </w:p>
    <w:p w:rsidR="00000000" w:rsidDel="00000000" w:rsidP="00000000" w:rsidRDefault="00000000" w:rsidRPr="00000000" w14:paraId="00000AB5">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`employee_id` varchar(150) NOT NULL,</w:t>
        </w:r>
      </w:ins>
    </w:p>
    <w:p w:rsidR="00000000" w:rsidDel="00000000" w:rsidP="00000000" w:rsidRDefault="00000000" w:rsidRPr="00000000" w14:paraId="00000AB6">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`status` int(11) NOT NULL DEFAULT 0,</w:t>
        </w:r>
      </w:ins>
    </w:p>
    <w:p w:rsidR="00000000" w:rsidDel="00000000" w:rsidP="00000000" w:rsidRDefault="00000000" w:rsidRPr="00000000" w14:paraId="00000AB7">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`create_date` date NOT NULL DEFAULT current_timestamp(),</w:t>
        </w:r>
      </w:ins>
    </w:p>
    <w:p w:rsidR="00000000" w:rsidDel="00000000" w:rsidP="00000000" w:rsidRDefault="00000000" w:rsidRPr="00000000" w14:paraId="00000AB8">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`update_date` datetime NOT NULL DEFAULT current_timestamp() ON UPDATE current_timestamp()</w:t>
        </w:r>
      </w:ins>
    </w:p>
    <w:p w:rsidR="00000000" w:rsidDel="00000000" w:rsidP="00000000" w:rsidRDefault="00000000" w:rsidRPr="00000000" w14:paraId="00000AB9">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ENGINE=InnoDB DEFAULT CHARSET=utf8mb4;</w:t>
        </w:r>
      </w:ins>
    </w:p>
    <w:p w:rsidR="00000000" w:rsidDel="00000000" w:rsidP="00000000" w:rsidRDefault="00000000" w:rsidRPr="00000000" w14:paraId="00000ABA">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`dgt_transfer_history`</w:t>
        </w:r>
      </w:ins>
    </w:p>
    <w:p w:rsidR="00000000" w:rsidDel="00000000" w:rsidP="00000000" w:rsidRDefault="00000000" w:rsidRPr="00000000" w14:paraId="00000ABB">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ABC">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BD">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`dgt_transfer_history`</w:t>
        </w:r>
      </w:ins>
    </w:p>
    <w:p w:rsidR="00000000" w:rsidDel="00000000" w:rsidP="00000000" w:rsidRDefault="00000000" w:rsidRPr="00000000" w14:paraId="00000ABE">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MODIFY `id` int(11) NOT NULL AUTO_INCREMENT;</w:t>
        </w:r>
      </w:ins>
    </w:p>
    <w:p w:rsidR="00000000" w:rsidDel="00000000" w:rsidP="00000000" w:rsidRDefault="00000000" w:rsidRPr="00000000" w14:paraId="00000ABF">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C0">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C1">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'daily_task' ;</w:t>
        </w:r>
      </w:ins>
    </w:p>
    <w:p w:rsidR="00000000" w:rsidDel="00000000" w:rsidP="00000000" w:rsidRDefault="00000000" w:rsidRPr="00000000" w14:paraId="00000AC2">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'menu_calendar' ;</w:t>
        </w:r>
      </w:ins>
    </w:p>
    <w:p w:rsidR="00000000" w:rsidDel="00000000" w:rsidP="00000000" w:rsidRDefault="00000000" w:rsidRPr="00000000" w14:paraId="00000AC3">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'menu_allprojects';</w:t>
        </w:r>
      </w:ins>
    </w:p>
    <w:p w:rsidR="00000000" w:rsidDel="00000000" w:rsidP="00000000" w:rsidRDefault="00000000" w:rsidRPr="00000000" w14:paraId="00000AC4">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'menu_assets';</w:t>
        </w:r>
      </w:ins>
    </w:p>
    <w:p w:rsidR="00000000" w:rsidDel="00000000" w:rsidP="00000000" w:rsidRDefault="00000000" w:rsidRPr="00000000" w14:paraId="00000AC5">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'menu_activities';</w:t>
        </w:r>
      </w:ins>
    </w:p>
    <w:p w:rsidR="00000000" w:rsidDel="00000000" w:rsidP="00000000" w:rsidRDefault="00000000" w:rsidRPr="00000000" w14:paraId="00000AC6">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'menu_organisation';</w:t>
        </w:r>
      </w:ins>
    </w:p>
    <w:p w:rsidR="00000000" w:rsidDel="00000000" w:rsidP="00000000" w:rsidRDefault="00000000" w:rsidRPr="00000000" w14:paraId="00000AC7">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'menu_termination';</w:t>
        </w:r>
      </w:ins>
    </w:p>
    <w:p w:rsidR="00000000" w:rsidDel="00000000" w:rsidP="00000000" w:rsidRDefault="00000000" w:rsidRPr="00000000" w14:paraId="00000AC8">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'menu_resignation';</w:t>
        </w:r>
      </w:ins>
    </w:p>
    <w:p w:rsidR="00000000" w:rsidDel="00000000" w:rsidP="00000000" w:rsidRDefault="00000000" w:rsidRPr="00000000" w14:paraId="00000AC9">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'menu_promotion';</w:t>
        </w:r>
      </w:ins>
    </w:p>
    <w:p w:rsidR="00000000" w:rsidDel="00000000" w:rsidP="00000000" w:rsidRDefault="00000000" w:rsidRPr="00000000" w14:paraId="00000ACA">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'menu_messages';</w:t>
        </w:r>
      </w:ins>
    </w:p>
    <w:p w:rsidR="00000000" w:rsidDel="00000000" w:rsidP="00000000" w:rsidRDefault="00000000" w:rsidRPr="00000000" w14:paraId="00000ACB">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'menu_contacts';</w:t>
        </w:r>
      </w:ins>
    </w:p>
    <w:p w:rsidR="00000000" w:rsidDel="00000000" w:rsidP="00000000" w:rsidRDefault="00000000" w:rsidRPr="00000000" w14:paraId="00000ACC">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'menu_payroll';</w:t>
        </w:r>
      </w:ins>
    </w:p>
    <w:p w:rsidR="00000000" w:rsidDel="00000000" w:rsidP="00000000" w:rsidRDefault="00000000" w:rsidRPr="00000000" w14:paraId="00000ACD">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'menu_overtime';</w:t>
        </w:r>
      </w:ins>
    </w:p>
    <w:p w:rsidR="00000000" w:rsidDel="00000000" w:rsidP="00000000" w:rsidRDefault="00000000" w:rsidRPr="00000000" w14:paraId="00000ACE">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'menu_payrollsettings';</w:t>
        </w:r>
      </w:ins>
    </w:p>
    <w:p w:rsidR="00000000" w:rsidDel="00000000" w:rsidP="00000000" w:rsidRDefault="00000000" w:rsidRPr="00000000" w14:paraId="00000ACF">
      <w:pPr>
        <w:shd w:fill="ffffff" w:val="clear"/>
        <w:spacing w:before="120" w:lineRule="auto"/>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`dgt_hooks`.`module` = 'menu_clients';</w:t>
        </w:r>
      </w:ins>
    </w:p>
    <w:p w:rsidR="00000000" w:rsidDel="00000000" w:rsidP="00000000" w:rsidRDefault="00000000" w:rsidRPr="00000000" w14:paraId="00000AD0">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D1">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`dgt_user_leaves` CHANGE `leave_days` `leave_days` FLOAT(11) NULL DEFAULT NULL;</w:t>
        </w:r>
      </w:ins>
    </w:p>
    <w:p w:rsidR="00000000" w:rsidDel="00000000" w:rsidP="00000000" w:rsidRDefault="00000000" w:rsidRPr="00000000" w14:paraId="00000AD2">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`route` = 'reports/view/leave_report' WHERE `dgt_hooks`.`module` = 'menu_reports' AND `dgt_hooks`.`hook` = 'main_menu_admin' AND `dgt_hooks`.`access` = 1;</w:t>
        </w:r>
      </w:ins>
    </w:p>
    <w:p w:rsidR="00000000" w:rsidDel="00000000" w:rsidP="00000000" w:rsidRDefault="00000000" w:rsidRPr="00000000" w14:paraId="00000AD3">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`route` = 'reports/view/leave_report' WHERE `dgt_hooks`.`module` = 'menu_reports' AND `dgt_hooks`.`hook` = 'main_menu_company_admin' AND `dgt_hooks`.`access` = 44;</w:t>
        </w:r>
      </w:ins>
    </w:p>
    <w:p w:rsidR="00000000" w:rsidDel="00000000" w:rsidP="00000000" w:rsidRDefault="00000000" w:rsidRPr="00000000" w14:paraId="00000AD4">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D5">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visible = 0 WHERE `module` = 'menu_payroll_itmes';</w:t>
        </w:r>
      </w:ins>
    </w:p>
    <w:p w:rsidR="00000000" w:rsidDel="00000000" w:rsidP="00000000" w:rsidRDefault="00000000" w:rsidRPr="00000000" w14:paraId="00000AD6">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D7">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UPDATE `dgt_hooks` SET `route` = 'reports/view/leave_report' WHERE `dgt_hooks`.`module` = 'menu_reports' AND `dgt_hooks`.`hook` = 'main_menu_employee' AND `dgt_hooks`.`access` = 45;</w:t>
        </w:r>
      </w:ins>
    </w:p>
    <w:p w:rsidR="00000000" w:rsidDel="00000000" w:rsidP="00000000" w:rsidRDefault="00000000" w:rsidRPr="00000000" w14:paraId="00000AD8">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D9">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fldChar w:fldCharType="begin"/>
        </w:r>
        <w:r w:rsidDel="00000000" w:rsidR="00000000" w:rsidRPr="00000000">
          <w:instrText xml:space="preserve">HYPERLINK "http://localhost/phpmyadmin/url.php?url=https://dev.mysql.com/doc/refman/5.5/en/update.html"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update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`dgt_hooks`</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"http://localhost/phpmyadmin/url.php?url=https://dev.mysql.com/doc/refman/5.5/en/set.html"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set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visible </w:t>
        </w:r>
        <w:r w:rsidDel="00000000" w:rsidR="00000000" w:rsidRPr="00000000">
          <w:rPr>
            <w:rFonts w:ascii="Verdana" w:cs="Verdana" w:eastAsia="Verdana" w:hAnsi="Verdana"/>
            <w:color w:val="555555"/>
            <w:sz w:val="20"/>
            <w:szCs w:val="20"/>
            <w:shd w:fill="e6e6e6" w:val="clear"/>
            <w:rtl w:val="0"/>
          </w:rPr>
          <w:t xml:space="preserv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0</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WHERE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`module`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'menu_users'</w:t>
        </w:r>
      </w:ins>
    </w:p>
    <w:p w:rsidR="00000000" w:rsidDel="00000000" w:rsidP="00000000" w:rsidRDefault="00000000" w:rsidRPr="00000000" w14:paraId="00000ADA">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DB">
      <w:pPr>
        <w:shd w:fill="ffffff" w:val="clear"/>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fldChar w:fldCharType="begin"/>
        </w:r>
        <w:r w:rsidDel="00000000" w:rsidR="00000000" w:rsidRPr="00000000">
          <w:instrText xml:space="preserve">HYPERLINK "https://control.dreamguystech.com/phpMyAdmin/url.php?url=https://dev.mysql.com/doc/refman/5.5/en/alter-table.html"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ALTER</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"https://control.dreamguystech.com/phpMyAdmin/url.php?url=https://dev.mysql.com/doc/refman/5.5/en/alter-table.html"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TABLE</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`dgt_common_leave_types`</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ADD</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`leave_day_month`</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"https://control.dreamguystech.com/phpMyAdmin/url.php?url=https://dev.mysql.com/doc/refman/5.5/en/numeric-types.html"</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FLOAT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"https://control.dreamguystech.com/phpMyAdmin/url.php?url=https://dev.mysql.com/doc/refman/5.5/en/logical-operators.html#operator_not"</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NOT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NULL</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"https://control.dreamguystech.com/phpMyAdmin/url.php?url=https://dev.mysql.com/doc/refman/5.5/en/miscellaneous-functions.html#function_default"</w:instrText>
        </w:r>
        <w:r w:rsidDel="00000000" w:rsidR="00000000" w:rsidRPr="00000000">
          <w:fldChar w:fldCharType="separate"/>
        </w:r>
        <w:r w:rsidDel="00000000" w:rsidR="00000000" w:rsidRPr="00000000">
          <w:rPr>
            <w:rFonts w:ascii="Verdana" w:cs="Verdana" w:eastAsia="Verdana" w:hAnsi="Verdana"/>
            <w:color w:val="555555"/>
            <w:sz w:val="20"/>
            <w:szCs w:val="20"/>
            <w:shd w:fill="e6e6e6" w:val="clear"/>
            <w:rtl w:val="0"/>
          </w:rPr>
          <w:t xml:space="preserve">DEFAULT</w:t>
        </w:r>
        <w:r w:rsidDel="00000000" w:rsidR="00000000" w:rsidRPr="00000000">
          <w:fldChar w:fldCharType="end"/>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'0'</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AFTER</w:t>
        </w:r>
        <w:r w:rsidDel="00000000" w:rsidR="00000000" w:rsidRPr="00000000">
          <w:rPr>
            <w:rFonts w:ascii="Verdana" w:cs="Verdana" w:eastAsia="Verdana" w:hAnsi="Verdana"/>
            <w:color w:val="555555"/>
            <w:sz w:val="20"/>
            <w:szCs w:val="20"/>
            <w:shd w:fill="e6e6e6" w:val="clear"/>
            <w:rtl w:val="0"/>
          </w:rPr>
          <w:t xml:space="preserve"> </w:t>
        </w:r>
        <w:r w:rsidDel="00000000" w:rsidR="00000000" w:rsidRPr="00000000">
          <w:rPr>
            <w:rFonts w:ascii="Verdana" w:cs="Verdana" w:eastAsia="Verdana" w:hAnsi="Verdana"/>
            <w:color w:val="555555"/>
            <w:sz w:val="20"/>
            <w:szCs w:val="20"/>
            <w:shd w:fill="e6e6e6" w:val="clear"/>
            <w:rtl w:val="0"/>
          </w:rPr>
          <w:t xml:space="preserve">`leave_days`</w:t>
        </w:r>
        <w:r w:rsidDel="00000000" w:rsidR="00000000" w:rsidRPr="00000000">
          <w:rPr>
            <w:rFonts w:ascii="Verdana" w:cs="Verdana" w:eastAsia="Verdana" w:hAnsi="Verdana"/>
            <w:color w:val="555555"/>
            <w:sz w:val="20"/>
            <w:szCs w:val="20"/>
            <w:shd w:fill="e6e6e6" w:val="clear"/>
            <w:rtl w:val="0"/>
          </w:rPr>
          <w:t xml:space="preserve">;</w:t>
        </w:r>
      </w:ins>
    </w:p>
    <w:p w:rsidR="00000000" w:rsidDel="00000000" w:rsidP="00000000" w:rsidRDefault="00000000" w:rsidRPr="00000000" w14:paraId="00000ADC">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Close</w:t>
        </w:r>
      </w:ins>
    </w:p>
    <w:p w:rsidR="00000000" w:rsidDel="00000000" w:rsidP="00000000" w:rsidRDefault="00000000" w:rsidRPr="00000000" w14:paraId="00000ADD">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DE">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CREATE TABLE `dgt_compensatory_leave` (</w:t>
        </w:r>
      </w:ins>
    </w:p>
    <w:p w:rsidR="00000000" w:rsidDel="00000000" w:rsidP="00000000" w:rsidRDefault="00000000" w:rsidRPr="00000000" w14:paraId="00000ADF">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`id` int(11) NOT NULL,</w:t>
        </w:r>
      </w:ins>
    </w:p>
    <w:p w:rsidR="00000000" w:rsidDel="00000000" w:rsidP="00000000" w:rsidRDefault="00000000" w:rsidRPr="00000000" w14:paraId="00000AE0">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`branch_id` int(11) NOT NULL,</w:t>
        </w:r>
      </w:ins>
    </w:p>
    <w:p w:rsidR="00000000" w:rsidDel="00000000" w:rsidP="00000000" w:rsidRDefault="00000000" w:rsidRPr="00000000" w14:paraId="00000AE1">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`leave_from` date NOT NULL,</w:t>
        </w:r>
      </w:ins>
    </w:p>
    <w:p w:rsidR="00000000" w:rsidDel="00000000" w:rsidP="00000000" w:rsidRDefault="00000000" w:rsidRPr="00000000" w14:paraId="00000AE2">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`leave_to` date NOT NULL,</w:t>
        </w:r>
      </w:ins>
    </w:p>
    <w:p w:rsidR="00000000" w:rsidDel="00000000" w:rsidP="00000000" w:rsidRDefault="00000000" w:rsidRPr="00000000" w14:paraId="00000AE3">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`user_id` int(11) NOT NULL,</w:t>
        </w:r>
      </w:ins>
    </w:p>
    <w:p w:rsidR="00000000" w:rsidDel="00000000" w:rsidP="00000000" w:rsidRDefault="00000000" w:rsidRPr="00000000" w14:paraId="00000AE4">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`teamlead_id` int(11) NOT NULL,</w:t>
        </w:r>
      </w:ins>
    </w:p>
    <w:p w:rsidR="00000000" w:rsidDel="00000000" w:rsidP="00000000" w:rsidRDefault="00000000" w:rsidRPr="00000000" w14:paraId="00000AE5">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`status` tinyint(4) NOT NULL,</w:t>
        </w:r>
      </w:ins>
    </w:p>
    <w:p w:rsidR="00000000" w:rsidDel="00000000" w:rsidP="00000000" w:rsidRDefault="00000000" w:rsidRPr="00000000" w14:paraId="00000AE6">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`leave_days` float NOT NULL,</w:t>
        </w:r>
      </w:ins>
    </w:p>
    <w:p w:rsidR="00000000" w:rsidDel="00000000" w:rsidP="00000000" w:rsidRDefault="00000000" w:rsidRPr="00000000" w14:paraId="00000AE7">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`leave_reason` text NOT NULL,</w:t>
        </w:r>
      </w:ins>
    </w:p>
    <w:p w:rsidR="00000000" w:rsidDel="00000000" w:rsidP="00000000" w:rsidRDefault="00000000" w:rsidRPr="00000000" w14:paraId="00000AE8">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`reason` varchar(255) NOT NULL,</w:t>
        </w:r>
      </w:ins>
    </w:p>
    <w:p w:rsidR="00000000" w:rsidDel="00000000" w:rsidP="00000000" w:rsidRDefault="00000000" w:rsidRPr="00000000" w14:paraId="00000AE9">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`leave_day_type` int(11) NOT NULL</w:t>
        </w:r>
      </w:ins>
    </w:p>
    <w:p w:rsidR="00000000" w:rsidDel="00000000" w:rsidP="00000000" w:rsidRDefault="00000000" w:rsidRPr="00000000" w14:paraId="00000AEA">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ENGINE=InnoDB DEFAULT CHARSET=utf8mb4;</w:t>
        </w:r>
      </w:ins>
    </w:p>
    <w:p w:rsidR="00000000" w:rsidDel="00000000" w:rsidP="00000000" w:rsidRDefault="00000000" w:rsidRPr="00000000" w14:paraId="00000AEB">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EC">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`dgt_compensatory_leave`</w:t>
        </w:r>
      </w:ins>
    </w:p>
    <w:p w:rsidR="00000000" w:rsidDel="00000000" w:rsidP="00000000" w:rsidRDefault="00000000" w:rsidRPr="00000000" w14:paraId="00000AED">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ADD PRIMARY KEY (`id`);</w:t>
        </w:r>
      </w:ins>
    </w:p>
    <w:p w:rsidR="00000000" w:rsidDel="00000000" w:rsidP="00000000" w:rsidRDefault="00000000" w:rsidRPr="00000000" w14:paraId="00000AEE">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ALTER TABLE `dgt_compensatory_leave`</w:t>
        </w:r>
      </w:ins>
    </w:p>
    <w:p w:rsidR="00000000" w:rsidDel="00000000" w:rsidP="00000000" w:rsidRDefault="00000000" w:rsidRPr="00000000" w14:paraId="00000AEF">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  MODIFY `id` int(11) NOT NULL AUTO_INCREMENT;</w:t>
        </w:r>
      </w:ins>
    </w:p>
    <w:p w:rsidR="00000000" w:rsidDel="00000000" w:rsidP="00000000" w:rsidRDefault="00000000" w:rsidRPr="00000000" w14:paraId="00000AF0">
      <w:pPr>
        <w:shd w:fill="ffffff" w:val="clear"/>
        <w:spacing w:after="100" w:before="1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Fonts w:ascii="Verdana" w:cs="Verdana" w:eastAsia="Verdana" w:hAnsi="Verdana"/>
            <w:color w:val="555555"/>
            <w:sz w:val="20"/>
            <w:szCs w:val="20"/>
            <w:shd w:fill="e6e6e6" w:val="clear"/>
            <w:rtl w:val="0"/>
          </w:rPr>
          <w:t xml:space="preserve">ALTER TABLE `dgt_holidays` ADD `holiday_national` INT NOT NULL DEFAULT '0' COMMENT '\"0:Not National Holiday, 1: National Holiday\"' AFTER `holiday_date`;</w:t>
        </w:r>
      </w:ins>
    </w:p>
    <w:p w:rsidR="00000000" w:rsidDel="00000000" w:rsidP="00000000" w:rsidRDefault="00000000" w:rsidRPr="00000000" w14:paraId="00000AF1">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F2">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fldChar w:fldCharType="begin"/>
        </w:r>
        <w:r w:rsidDel="00000000" w:rsidR="00000000" w:rsidRPr="00000000">
          <w:instrText xml:space="preserve">HYPERLINK "https://control.dreamguystech.com/phpMyAdmin/url.php?url=https://dev.mysql.com/doc/refman/5.5/en/alter-table.html"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5e5e5" w:val="clear"/>
            <w:rtl w:val="0"/>
          </w:rPr>
          <w:t xml:space="preserve">ALTER</w:t>
        </w:r>
        <w:r w:rsidDel="00000000" w:rsidR="00000000" w:rsidRPr="00000000">
          <w:fldChar w:fldCharType="end"/>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"https://control.dreamguystech.com/phpMyAdmin/url.php?url=https://dev.mysql.com/doc/refman/5.5/en/alter-table.html"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5e5e5" w:val="clear"/>
            <w:rtl w:val="0"/>
          </w:rPr>
          <w:t xml:space="preserve">TABLE</w:t>
        </w:r>
        <w:r w:rsidDel="00000000" w:rsidR="00000000" w:rsidRPr="00000000">
          <w:fldChar w:fldCharType="end"/>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0055aa"/>
            <w:sz w:val="20"/>
            <w:szCs w:val="20"/>
            <w:shd w:fill="e5e5e5" w:val="clear"/>
            <w:rtl w:val="0"/>
          </w:rPr>
          <w:t xml:space="preserve">`dgt_transfer_history`</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770088"/>
            <w:sz w:val="20"/>
            <w:szCs w:val="20"/>
            <w:shd w:fill="e5e5e5" w:val="clear"/>
            <w:rtl w:val="0"/>
          </w:rPr>
          <w:t xml:space="preserve">ADD</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0055aa"/>
            <w:sz w:val="20"/>
            <w:szCs w:val="20"/>
            <w:shd w:fill="e5e5e5" w:val="clear"/>
            <w:rtl w:val="0"/>
          </w:rPr>
          <w:t xml:space="preserve">`prev_employee_id`</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"https://control.dreamguystech.com/phpMyAdmin/url.php?url=https://dev.mysql.com/doc/refman/5.5/en/string-types.html"</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5e5e5" w:val="clear"/>
            <w:rtl w:val="0"/>
          </w:rPr>
          <w:t xml:space="preserve">VARCHAR</w:t>
        </w:r>
        <w:r w:rsidDel="00000000" w:rsidR="00000000" w:rsidRPr="00000000">
          <w:fldChar w:fldCharType="end"/>
        </w:r>
        <w:r w:rsidDel="00000000" w:rsidR="00000000" w:rsidRPr="00000000">
          <w:rPr>
            <w:rFonts w:ascii="Roboto Mono" w:cs="Roboto Mono" w:eastAsia="Roboto Mono" w:hAnsi="Roboto Mono"/>
            <w:color w:val="999977"/>
            <w:sz w:val="20"/>
            <w:szCs w:val="20"/>
            <w:shd w:fill="e5e5e5" w:val="clear"/>
            <w:rtl w:val="0"/>
          </w:rPr>
          <w:t xml:space="preserve">(</w:t>
        </w:r>
        <w:r w:rsidDel="00000000" w:rsidR="00000000" w:rsidRPr="00000000">
          <w:rPr>
            <w:rFonts w:ascii="Roboto Mono" w:cs="Roboto Mono" w:eastAsia="Roboto Mono" w:hAnsi="Roboto Mono"/>
            <w:color w:val="116644"/>
            <w:sz w:val="20"/>
            <w:szCs w:val="20"/>
            <w:shd w:fill="e5e5e5" w:val="clear"/>
            <w:rtl w:val="0"/>
          </w:rPr>
          <w:t xml:space="preserve">150</w:t>
        </w:r>
        <w:r w:rsidDel="00000000" w:rsidR="00000000" w:rsidRPr="00000000">
          <w:rPr>
            <w:rFonts w:ascii="Roboto Mono" w:cs="Roboto Mono" w:eastAsia="Roboto Mono" w:hAnsi="Roboto Mono"/>
            <w:color w:val="999977"/>
            <w:sz w:val="20"/>
            <w:szCs w:val="20"/>
            <w:shd w:fill="e5e5e5" w:val="clear"/>
            <w:rtl w:val="0"/>
          </w:rPr>
          <w:t xml:space="preserve">)</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221199"/>
            <w:sz w:val="20"/>
            <w:szCs w:val="20"/>
            <w:shd w:fill="e5e5e5" w:val="clear"/>
            <w:rtl w:val="0"/>
          </w:rPr>
          <w:t xml:space="preserve">NULL</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fldChar w:fldCharType="begin"/>
        </w:r>
        <w:r w:rsidDel="00000000" w:rsidR="00000000" w:rsidRPr="00000000">
          <w:instrText xml:space="preserve">HYPERLINK "https://control.dreamguystech.com/phpMyAdmin/url.php?url=https://dev.mysql.com/doc/refman/5.5/en/miscellaneous-functions.html#function_default"</w:instrText>
        </w:r>
        <w:r w:rsidDel="00000000" w:rsidR="00000000" w:rsidRPr="00000000">
          <w:fldChar w:fldCharType="separate"/>
        </w:r>
        <w:r w:rsidDel="00000000" w:rsidR="00000000" w:rsidRPr="00000000">
          <w:rPr>
            <w:rFonts w:ascii="Roboto Mono" w:cs="Roboto Mono" w:eastAsia="Roboto Mono" w:hAnsi="Roboto Mono"/>
            <w:color w:val="235a81"/>
            <w:sz w:val="20"/>
            <w:szCs w:val="20"/>
            <w:shd w:fill="e5e5e5" w:val="clear"/>
            <w:rtl w:val="0"/>
          </w:rPr>
          <w:t xml:space="preserve">DEFAULT</w:t>
        </w:r>
        <w:r w:rsidDel="00000000" w:rsidR="00000000" w:rsidRPr="00000000">
          <w:fldChar w:fldCharType="end"/>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221199"/>
            <w:sz w:val="20"/>
            <w:szCs w:val="20"/>
            <w:shd w:fill="e5e5e5" w:val="clear"/>
            <w:rtl w:val="0"/>
          </w:rPr>
          <w:t xml:space="preserve">NULL</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770088"/>
            <w:sz w:val="20"/>
            <w:szCs w:val="20"/>
            <w:shd w:fill="e5e5e5" w:val="clear"/>
            <w:rtl w:val="0"/>
          </w:rPr>
          <w:t xml:space="preserve">AFTER</w:t>
        </w:r>
        <w:r w:rsidDel="00000000" w:rsidR="00000000" w:rsidRPr="00000000">
          <w:rPr>
            <w:rFonts w:ascii="Roboto Mono" w:cs="Roboto Mono" w:eastAsia="Roboto Mono" w:hAnsi="Roboto Mono"/>
            <w:color w:val="188038"/>
            <w:sz w:val="20"/>
            <w:szCs w:val="20"/>
            <w:shd w:fill="e5e5e5" w:val="clear"/>
            <w:rtl w:val="0"/>
          </w:rPr>
          <w:t xml:space="preserve"> </w:t>
        </w:r>
        <w:r w:rsidDel="00000000" w:rsidR="00000000" w:rsidRPr="00000000">
          <w:rPr>
            <w:rFonts w:ascii="Roboto Mono" w:cs="Roboto Mono" w:eastAsia="Roboto Mono" w:hAnsi="Roboto Mono"/>
            <w:color w:val="0055aa"/>
            <w:sz w:val="20"/>
            <w:szCs w:val="20"/>
            <w:shd w:fill="e5e5e5" w:val="clear"/>
            <w:rtl w:val="0"/>
          </w:rPr>
          <w:t xml:space="preserve">`employee_id`</w:t>
        </w:r>
        <w:r w:rsidDel="00000000" w:rsidR="00000000" w:rsidRPr="00000000">
          <w:rPr>
            <w:rFonts w:ascii="Roboto Mono" w:cs="Roboto Mono" w:eastAsia="Roboto Mono" w:hAnsi="Roboto Mono"/>
            <w:color w:val="188038"/>
            <w:sz w:val="20"/>
            <w:szCs w:val="20"/>
            <w:shd w:fill="e5e5e5" w:val="clear"/>
            <w:rtl w:val="0"/>
          </w:rPr>
          <w:t xml:space="preserve">;</w:t>
        </w:r>
      </w:ins>
    </w:p>
    <w:p w:rsidR="00000000" w:rsidDel="00000000" w:rsidP="00000000" w:rsidRDefault="00000000" w:rsidRPr="00000000" w14:paraId="00000AF3">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4">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5">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Fonts w:ascii="Roboto Mono" w:cs="Roboto Mono" w:eastAsia="Roboto Mono" w:hAnsi="Roboto Mono"/>
            <w:color w:val="188038"/>
            <w:sz w:val="20"/>
            <w:szCs w:val="20"/>
            <w:shd w:fill="e5e5e5" w:val="clear"/>
            <w:rtl w:val="0"/>
          </w:rPr>
          <w:t xml:space="preserve">ALTER TABLE `dgt_account_details` CHANGE `address` `address` TEXT CHARACTER SET utf8 COLLATE utf8_unicode_ci NULL DEFAULT NULL;</w:t>
        </w:r>
      </w:ins>
    </w:p>
    <w:p w:rsidR="00000000" w:rsidDel="00000000" w:rsidP="00000000" w:rsidRDefault="00000000" w:rsidRPr="00000000" w14:paraId="00000AF6">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7">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Fonts w:ascii="Roboto Mono" w:cs="Roboto Mono" w:eastAsia="Roboto Mono" w:hAnsi="Roboto Mono"/>
            <w:color w:val="188038"/>
            <w:sz w:val="20"/>
            <w:szCs w:val="20"/>
            <w:shd w:fill="e5e5e5" w:val="clear"/>
            <w:rtl w:val="0"/>
          </w:rPr>
          <w:t xml:space="preserve">UPDATE `dgt_hooks` SET `visible` = '0' WHERE `dgt_hooks`.`module` = 'menu_timesheets' </w:t>
        </w:r>
      </w:ins>
    </w:p>
    <w:p w:rsidR="00000000" w:rsidDel="00000000" w:rsidP="00000000" w:rsidRDefault="00000000" w:rsidRPr="00000000" w14:paraId="00000AF8">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9">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Fonts w:ascii="Roboto Mono" w:cs="Roboto Mono" w:eastAsia="Roboto Mono" w:hAnsi="Roboto Mono"/>
            <w:color w:val="188038"/>
            <w:sz w:val="20"/>
            <w:szCs w:val="20"/>
            <w:shd w:fill="e5e5e5" w:val="clear"/>
            <w:rtl w:val="0"/>
          </w:rPr>
          <w:t xml:space="preserve">ALTER TABLE `dgt_attendance_details_ar` CHANGE `id` `id` INT(11) NOT NULL AUTO_INCREMENT;</w:t>
        </w:r>
      </w:ins>
    </w:p>
    <w:p w:rsidR="00000000" w:rsidDel="00000000" w:rsidP="00000000" w:rsidRDefault="00000000" w:rsidRPr="00000000" w14:paraId="00000AFA">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B">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C">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D">
      <w:pPr>
        <w:shd w:fill="e5e5e5" w:val="clear"/>
        <w:ind w:right="80"/>
        <w:rPr>
          <w:ins w:author="Rajesh Kumar Rajendran" w:id="4" w:date="2023-03-10T07:29:46Z"/>
          <w:rFonts w:ascii="Roboto Mono" w:cs="Roboto Mono" w:eastAsia="Roboto Mono" w:hAnsi="Roboto Mono"/>
          <w:color w:val="188038"/>
          <w:sz w:val="20"/>
          <w:szCs w:val="20"/>
          <w:shd w:fill="e5e5e5" w:val="clear"/>
        </w:rPr>
      </w:pPr>
      <w:ins w:author="Rajesh Kumar Rajendran" w:id="4" w:date="2023-03-10T07:29:46Z">
        <w:r w:rsidDel="00000000" w:rsidR="00000000" w:rsidRPr="00000000">
          <w:rPr>
            <w:rtl w:val="0"/>
          </w:rPr>
        </w:r>
      </w:ins>
    </w:p>
    <w:p w:rsidR="00000000" w:rsidDel="00000000" w:rsidP="00000000" w:rsidRDefault="00000000" w:rsidRPr="00000000" w14:paraId="00000AFE">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AFF">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B00">
      <w:pPr>
        <w:shd w:fill="ffffff" w:val="clear"/>
        <w:spacing w:after="100" w:before="220" w:lineRule="auto"/>
        <w:ind w:right="80"/>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B01">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B02">
      <w:pPr>
        <w:shd w:fill="e5e5e5" w:val="clea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B03">
      <w:pPr>
        <w:rPr>
          <w:ins w:author="Rajesh Kumar Rajendran" w:id="4" w:date="2023-03-10T07:29:46Z"/>
          <w:rFonts w:ascii="Verdana" w:cs="Verdana" w:eastAsia="Verdana" w:hAnsi="Verdana"/>
          <w:color w:val="555555"/>
          <w:sz w:val="20"/>
          <w:szCs w:val="20"/>
          <w:shd w:fill="e6e6e6" w:val="clear"/>
        </w:rPr>
      </w:pPr>
      <w:ins w:author="Rajesh Kumar Rajendran" w:id="4" w:date="2023-03-10T07:29:46Z">
        <w:r w:rsidDel="00000000" w:rsidR="00000000" w:rsidRPr="00000000">
          <w:rPr>
            <w:rtl w:val="0"/>
          </w:rPr>
        </w:r>
      </w:ins>
    </w:p>
    <w:p w:rsidR="00000000" w:rsidDel="00000000" w:rsidP="00000000" w:rsidRDefault="00000000" w:rsidRPr="00000000" w14:paraId="00000B04">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B05">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B06">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B07">
      <w:pPr>
        <w:shd w:fill="ffffff" w:val="clear"/>
        <w:spacing w:before="120" w:lineRule="auto"/>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B08">
      <w:pPr>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14:paraId="00000B09">
      <w:pPr>
        <w:shd w:fill="ffffff" w:val="clear"/>
        <w:spacing w:after="100" w:before="220" w:lineRule="auto"/>
        <w:ind w:right="80"/>
        <w:rPr>
          <w:rFonts w:ascii="Verdana" w:cs="Verdana" w:eastAsia="Verdana" w:hAnsi="Verdana"/>
          <w:color w:val="555555"/>
          <w:sz w:val="20"/>
          <w:szCs w:val="20"/>
          <w:shd w:fill="e6e6e6" w:val="clear"/>
        </w:rPr>
      </w:pPr>
      <w:r w:rsidDel="00000000" w:rsidR="00000000" w:rsidRPr="00000000">
        <w:rPr>
          <w:rtl w:val="0"/>
        </w:rPr>
      </w:r>
    </w:p>
    <w:p w:rsidR="00000000" w:rsidDel="00000000" w:rsidP="00000000" w:rsidRDefault="00000000" w:rsidRPr="00000000" w14:paraId="00000B0A">
      <w:pPr>
        <w:rPr>
          <w:b w:val="1"/>
        </w:rPr>
      </w:pPr>
      <w:r w:rsidDel="00000000" w:rsidR="00000000" w:rsidRPr="00000000">
        <w:rPr>
          <w:b w:val="1"/>
          <w:rtl w:val="0"/>
        </w:rPr>
        <w:t xml:space="preserve">Deepika Queries:</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ALTER TABLE `dgt_branches` ADD `branch_prefix` VARCHAR(30) NOT NULL AFTER `branch_name`;</w:t>
      </w:r>
    </w:p>
    <w:p w:rsidR="00000000" w:rsidDel="00000000" w:rsidP="00000000" w:rsidRDefault="00000000" w:rsidRPr="00000000" w14:paraId="00000B0D">
      <w:pPr>
        <w:rPr/>
      </w:pPr>
      <w:r w:rsidDel="00000000" w:rsidR="00000000" w:rsidRPr="00000000">
        <w:rPr>
          <w:rtl w:val="0"/>
        </w:rPr>
        <w:t xml:space="preserve">ALTER TABLE `dgt_account_details` ADD `emp_code` VARCHAR(150) NULL AFTER `employee_id`;</w:t>
      </w:r>
      <w:r w:rsidDel="00000000" w:rsidR="00000000" w:rsidRPr="00000000">
        <w:rPr>
          <w:rtl w:val="0"/>
        </w:rPr>
      </w:r>
    </w:p>
    <w:sectPr>
      <w:headerReference r:id="rId4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rameshwaran Mariyappan" w:id="0" w:date="2023-03-08T09:18:39Z">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PARAMESH QUERIES: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phpmyadmin/url.php?url=https://dev.mysql.com/doc/refman/8.0/en/alter-table.html" TargetMode="External"/><Relationship Id="rId20" Type="http://schemas.openxmlformats.org/officeDocument/2006/relationships/hyperlink" Target="http://localhost/phpmyadmin/url.php?url=https://dev.mysql.com/doc/refman/8.0/en/alter-table.html" TargetMode="External"/><Relationship Id="rId42" Type="http://schemas.openxmlformats.org/officeDocument/2006/relationships/hyperlink" Target="http://localhost/phpmyadmin/url.php?url=https://dev.mysql.com/doc/refman/8.0/en/logical-operators.html#operator_not" TargetMode="External"/><Relationship Id="rId41" Type="http://schemas.openxmlformats.org/officeDocument/2006/relationships/hyperlink" Target="http://localhost/phpmyadmin/url.php?url=https://dev.mysql.com/doc/refman/8.0/en/numeric-types.html" TargetMode="External"/><Relationship Id="rId22" Type="http://schemas.openxmlformats.org/officeDocument/2006/relationships/hyperlink" Target="http://localhost/phpmyadmin/url.php?url=https://dev.mysql.com/doc/refman/8.0/en/logical-operators.html#operator_not" TargetMode="External"/><Relationship Id="rId21" Type="http://schemas.openxmlformats.org/officeDocument/2006/relationships/hyperlink" Target="http://localhost/phpmyadmin/url.php?url=https://dev.mysql.com/doc/refman/8.0/en/numeric-types.html" TargetMode="External"/><Relationship Id="rId43" Type="http://schemas.openxmlformats.org/officeDocument/2006/relationships/header" Target="header1.xml"/><Relationship Id="rId24" Type="http://schemas.openxmlformats.org/officeDocument/2006/relationships/hyperlink" Target="http://localhost/phpmyadmin/url.php?url=https://dev.mysql.com/doc/refman/8.0/en/alter-table.html" TargetMode="External"/><Relationship Id="rId23" Type="http://schemas.openxmlformats.org/officeDocument/2006/relationships/hyperlink" Target="http://localhost/phpmyadmin/url.php?url=https://dev.mysql.com/doc/refman/8.0/en/alter-tabl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ocalhost/phpmyadmin/url.php?url=https://dev.mysql.com/doc/refman/8.0/en/numeric-types.html" TargetMode="External"/><Relationship Id="rId26" Type="http://schemas.openxmlformats.org/officeDocument/2006/relationships/hyperlink" Target="http://localhost/phpmyadmin/url.php?url=https://dev.mysql.com/doc/refman/8.0/en/logical-operators.html#operator_not" TargetMode="External"/><Relationship Id="rId25" Type="http://schemas.openxmlformats.org/officeDocument/2006/relationships/hyperlink" Target="http://localhost/phpmyadmin/url.php?url=https://dev.mysql.com/doc/refman/8.0/en/numeric-types.html" TargetMode="External"/><Relationship Id="rId28" Type="http://schemas.openxmlformats.org/officeDocument/2006/relationships/hyperlink" Target="http://localhost/phpmyadmin/url.php?url=https://dev.mysql.com/doc/refman/8.0/en/alter-table.html" TargetMode="External"/><Relationship Id="rId27" Type="http://schemas.openxmlformats.org/officeDocument/2006/relationships/hyperlink" Target="http://localhost/phpmyadmin/url.php?url=https://dev.mysql.com/doc/refman/8.0/en/alter-table.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localhost/phpmyadmin/url.php?url=https://dev.mysql.com/doc/refman/8.0/en/numeric-types.html" TargetMode="External"/><Relationship Id="rId7" Type="http://schemas.openxmlformats.org/officeDocument/2006/relationships/hyperlink" Target="http://localhost/phpmyadmin/url.php?url=https://dev.mysql.com/doc/refman/8.0/en/alter-table.html" TargetMode="External"/><Relationship Id="rId8" Type="http://schemas.openxmlformats.org/officeDocument/2006/relationships/hyperlink" Target="http://localhost/phpmyadmin/url.php?url=https://dev.mysql.com/doc/refman/8.0/en/alter-table.html" TargetMode="External"/><Relationship Id="rId31" Type="http://schemas.openxmlformats.org/officeDocument/2006/relationships/hyperlink" Target="http://localhost/phpmyadmin/url.php?url=https://dev.mysql.com/doc/refman/8.0/en/alter-table.html" TargetMode="External"/><Relationship Id="rId30" Type="http://schemas.openxmlformats.org/officeDocument/2006/relationships/hyperlink" Target="http://localhost/phpmyadmin/url.php?url=https://dev.mysql.com/doc/refman/8.0/en/logical-operators.html#operator_not" TargetMode="External"/><Relationship Id="rId11" Type="http://schemas.openxmlformats.org/officeDocument/2006/relationships/hyperlink" Target="http://localhost/phpmyadmin/url.php?url=https://dev.mysql.com/doc/refman/8.0/en/alter-table.html" TargetMode="External"/><Relationship Id="rId33" Type="http://schemas.openxmlformats.org/officeDocument/2006/relationships/hyperlink" Target="http://localhost/phpmyadmin/url.php?url=https://dev.mysql.com/doc/refman/8.0/en/numeric-types.html" TargetMode="External"/><Relationship Id="rId10" Type="http://schemas.openxmlformats.org/officeDocument/2006/relationships/hyperlink" Target="http://localhost/phpmyadmin/url.php?url=https://dev.mysql.com/doc/refman/8.0/en/logical-operators.html#operator_not" TargetMode="External"/><Relationship Id="rId32" Type="http://schemas.openxmlformats.org/officeDocument/2006/relationships/hyperlink" Target="http://localhost/phpmyadmin/url.php?url=https://dev.mysql.com/doc/refman/8.0/en/alter-table.html" TargetMode="External"/><Relationship Id="rId13" Type="http://schemas.openxmlformats.org/officeDocument/2006/relationships/hyperlink" Target="http://localhost/phpmyadmin/url.php?url=https://dev.mysql.com/doc/refman/8.0/en/numeric-types.html" TargetMode="External"/><Relationship Id="rId35" Type="http://schemas.openxmlformats.org/officeDocument/2006/relationships/hyperlink" Target="http://localhost/phpmyadmin/url.php?url=https://dev.mysql.com/doc/refman/8.0/en/alter-table.html" TargetMode="External"/><Relationship Id="rId12" Type="http://schemas.openxmlformats.org/officeDocument/2006/relationships/hyperlink" Target="http://localhost/phpmyadmin/url.php?url=https://dev.mysql.com/doc/refman/8.0/en/alter-table.html" TargetMode="External"/><Relationship Id="rId34" Type="http://schemas.openxmlformats.org/officeDocument/2006/relationships/hyperlink" Target="http://localhost/phpmyadmin/url.php?url=https://dev.mysql.com/doc/refman/8.0/en/logical-operators.html#operator_not" TargetMode="External"/><Relationship Id="rId15" Type="http://schemas.openxmlformats.org/officeDocument/2006/relationships/hyperlink" Target="http://localhost/phpmyadmin/url.php?url=https://dev.mysql.com/doc/refman/8.0/en/alter-table.html" TargetMode="External"/><Relationship Id="rId37" Type="http://schemas.openxmlformats.org/officeDocument/2006/relationships/hyperlink" Target="http://localhost/phpmyadmin/url.php?url=https://dev.mysql.com/doc/refman/8.0/en/numeric-types.html" TargetMode="External"/><Relationship Id="rId14" Type="http://schemas.openxmlformats.org/officeDocument/2006/relationships/hyperlink" Target="http://localhost/phpmyadmin/url.php?url=https://dev.mysql.com/doc/refman/8.0/en/logical-operators.html#operator_not" TargetMode="External"/><Relationship Id="rId36" Type="http://schemas.openxmlformats.org/officeDocument/2006/relationships/hyperlink" Target="http://localhost/phpmyadmin/url.php?url=https://dev.mysql.com/doc/refman/8.0/en/alter-table.html" TargetMode="External"/><Relationship Id="rId17" Type="http://schemas.openxmlformats.org/officeDocument/2006/relationships/hyperlink" Target="http://localhost/phpmyadmin/url.php?url=https://dev.mysql.com/doc/refman/8.0/en/numeric-types.html" TargetMode="External"/><Relationship Id="rId39" Type="http://schemas.openxmlformats.org/officeDocument/2006/relationships/hyperlink" Target="http://localhost/phpmyadmin/url.php?url=https://dev.mysql.com/doc/refman/8.0/en/alter-table.html" TargetMode="External"/><Relationship Id="rId16" Type="http://schemas.openxmlformats.org/officeDocument/2006/relationships/hyperlink" Target="http://localhost/phpmyadmin/url.php?url=https://dev.mysql.com/doc/refman/8.0/en/alter-table.html" TargetMode="External"/><Relationship Id="rId38" Type="http://schemas.openxmlformats.org/officeDocument/2006/relationships/hyperlink" Target="http://localhost/phpmyadmin/url.php?url=https://dev.mysql.com/doc/refman/8.0/en/logical-operators.html#operator_not" TargetMode="External"/><Relationship Id="rId19" Type="http://schemas.openxmlformats.org/officeDocument/2006/relationships/hyperlink" Target="http://localhost/phpmyadmin/url.php?url=https://dev.mysql.com/doc/refman/8.0/en/alter-table.html" TargetMode="External"/><Relationship Id="rId18" Type="http://schemas.openxmlformats.org/officeDocument/2006/relationships/hyperlink" Target="http://localhost/phpmyadmin/url.php?url=https://dev.mysql.com/doc/refman/8.0/en/logical-operators.html#operator_n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